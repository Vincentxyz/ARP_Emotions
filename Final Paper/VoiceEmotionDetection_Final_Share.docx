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89A73" w14:textId="77777777" w:rsidR="00B218D7" w:rsidRPr="00B218D7" w:rsidRDefault="00B218D7" w:rsidP="00B218D7">
      <w:pPr>
        <w:spacing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Hochschule Rhein-Waal</w:t>
      </w:r>
      <w:r w:rsidRPr="00B218D7">
        <w:rPr>
          <w:rFonts w:ascii="Arial" w:eastAsia="Times New Roman" w:hAnsi="Arial" w:cs="Arial"/>
          <w:color w:val="000000" w:themeColor="text1"/>
          <w:szCs w:val="24"/>
          <w:lang w:eastAsia="de-DE"/>
        </w:rPr>
        <w:br/>
        <w:t>Rhine-Waal University of Applied Sciences</w:t>
      </w:r>
    </w:p>
    <w:p w14:paraId="74F9F661" w14:textId="77777777" w:rsidR="00B218D7" w:rsidRPr="00B218D7" w:rsidRDefault="00B218D7" w:rsidP="00B218D7">
      <w:pPr>
        <w:spacing w:after="0" w:line="276" w:lineRule="auto"/>
        <w:jc w:val="center"/>
        <w:rPr>
          <w:rFonts w:ascii="Arial" w:eastAsia="Times New Roman" w:hAnsi="Arial" w:cs="Arial"/>
          <w:color w:val="000000" w:themeColor="text1"/>
          <w:szCs w:val="24"/>
          <w:lang w:val="en-GB" w:eastAsia="de-DE"/>
        </w:rPr>
      </w:pPr>
      <w:r w:rsidRPr="00B218D7">
        <w:rPr>
          <w:rFonts w:ascii="Arial" w:eastAsia="Times New Roman" w:hAnsi="Arial" w:cs="Arial"/>
          <w:color w:val="000000" w:themeColor="text1"/>
          <w:szCs w:val="24"/>
          <w:lang w:val="en-GB" w:eastAsia="de-DE"/>
        </w:rPr>
        <w:t>Faculty of Communication and Environment</w:t>
      </w:r>
    </w:p>
    <w:p w14:paraId="346DE7D1" w14:textId="77777777" w:rsidR="00B218D7" w:rsidRPr="00B218D7" w:rsidRDefault="00B218D7" w:rsidP="00B218D7">
      <w:pPr>
        <w:spacing w:before="120" w:after="0" w:line="276" w:lineRule="auto"/>
        <w:jc w:val="center"/>
        <w:rPr>
          <w:rFonts w:ascii="Arial" w:eastAsia="Times New Roman" w:hAnsi="Arial" w:cs="Arial"/>
          <w:color w:val="000000" w:themeColor="text1"/>
          <w:szCs w:val="24"/>
          <w:lang w:eastAsia="de-DE"/>
        </w:rPr>
      </w:pPr>
      <w:r w:rsidRPr="00B218D7">
        <w:rPr>
          <w:rFonts w:ascii="Arial" w:eastAsia="Times New Roman" w:hAnsi="Arial" w:cs="Arial"/>
          <w:color w:val="000000" w:themeColor="text1"/>
          <w:szCs w:val="24"/>
          <w:lang w:eastAsia="de-DE"/>
        </w:rPr>
        <w:t>Degree Program Information Engineering and Computer Science, M. Sc.</w:t>
      </w:r>
      <w:r w:rsidRPr="00B218D7">
        <w:rPr>
          <w:rFonts w:ascii="Arial" w:eastAsia="Times New Roman" w:hAnsi="Arial" w:cs="Arial"/>
          <w:color w:val="000000" w:themeColor="text1"/>
          <w:szCs w:val="24"/>
          <w:lang w:eastAsia="de-DE"/>
        </w:rPr>
        <w:br/>
        <w:t>Prof. Dr. Timo Kahl</w:t>
      </w:r>
    </w:p>
    <w:p w14:paraId="77630B13" w14:textId="77777777" w:rsidR="00B218D7" w:rsidRPr="00B218D7" w:rsidRDefault="00B218D7" w:rsidP="00B218D7">
      <w:pPr>
        <w:spacing w:after="0" w:line="480" w:lineRule="auto"/>
        <w:ind w:firstLine="540"/>
        <w:rPr>
          <w:rFonts w:eastAsia="Times New Roman" w:cs="Times New Roman"/>
          <w:szCs w:val="24"/>
          <w:lang w:eastAsia="de-DE"/>
        </w:rPr>
      </w:pPr>
    </w:p>
    <w:p w14:paraId="2DACC30D" w14:textId="77777777" w:rsidR="00B218D7" w:rsidRPr="00B218D7" w:rsidRDefault="00B218D7" w:rsidP="00B218D7">
      <w:pPr>
        <w:spacing w:after="0" w:line="480" w:lineRule="auto"/>
        <w:ind w:firstLine="540"/>
        <w:rPr>
          <w:rFonts w:eastAsia="Times New Roman" w:cs="Times New Roman"/>
          <w:szCs w:val="24"/>
          <w:lang w:eastAsia="de-DE"/>
        </w:rPr>
      </w:pPr>
    </w:p>
    <w:p w14:paraId="57C399F8" w14:textId="77777777" w:rsidR="00B218D7" w:rsidRPr="00B218D7" w:rsidRDefault="00B218D7" w:rsidP="00B218D7">
      <w:pPr>
        <w:spacing w:after="0" w:line="480" w:lineRule="auto"/>
        <w:ind w:firstLine="540"/>
        <w:rPr>
          <w:rFonts w:eastAsia="Times New Roman" w:cs="Times New Roman"/>
          <w:szCs w:val="24"/>
          <w:lang w:eastAsia="de-DE"/>
        </w:rPr>
      </w:pPr>
    </w:p>
    <w:p w14:paraId="05F6AD8B" w14:textId="77777777" w:rsidR="00B218D7" w:rsidRPr="00B218D7" w:rsidRDefault="00B218D7" w:rsidP="00B218D7">
      <w:pPr>
        <w:spacing w:after="0" w:line="480" w:lineRule="auto"/>
        <w:ind w:firstLine="540"/>
        <w:rPr>
          <w:rFonts w:eastAsia="Times New Roman" w:cs="Times New Roman"/>
          <w:szCs w:val="24"/>
          <w:lang w:eastAsia="de-DE"/>
        </w:rPr>
      </w:pPr>
    </w:p>
    <w:p w14:paraId="636C56EE" w14:textId="77777777" w:rsidR="00B218D7" w:rsidRPr="00B218D7" w:rsidRDefault="00B218D7" w:rsidP="00B218D7">
      <w:pPr>
        <w:spacing w:after="0" w:line="480" w:lineRule="auto"/>
        <w:ind w:firstLine="540"/>
        <w:rPr>
          <w:rFonts w:eastAsia="Times New Roman" w:cs="Times New Roman"/>
          <w:szCs w:val="24"/>
          <w:lang w:eastAsia="de-DE"/>
        </w:rPr>
      </w:pPr>
    </w:p>
    <w:p w14:paraId="67701807" w14:textId="66680217" w:rsidR="00B218D7" w:rsidRPr="00B218D7" w:rsidRDefault="00413596" w:rsidP="00413596">
      <w:pPr>
        <w:spacing w:before="240" w:after="60"/>
        <w:ind w:firstLine="567"/>
        <w:jc w:val="center"/>
        <w:rPr>
          <w:rFonts w:ascii="Arial" w:eastAsia="Times New Roman" w:hAnsi="Arial" w:cs="Times New Roman"/>
          <w:bCs/>
          <w:kern w:val="28"/>
          <w:sz w:val="32"/>
          <w:szCs w:val="32"/>
          <w:lang w:val="en-GB" w:eastAsia="de-DE"/>
        </w:rPr>
      </w:pPr>
      <w:r w:rsidRPr="00413596">
        <w:rPr>
          <w:rFonts w:ascii="Arial" w:eastAsia="Times New Roman" w:hAnsi="Arial" w:cs="Times New Roman"/>
          <w:b/>
          <w:bCs/>
          <w:kern w:val="28"/>
          <w:sz w:val="32"/>
          <w:szCs w:val="32"/>
          <w:lang w:val="en-GB" w:eastAsia="de-DE"/>
        </w:rPr>
        <w:t>Voice emotion detection for</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teaching review - A case study at</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the Rhine-Waal University of</w:t>
      </w:r>
      <w:r>
        <w:rPr>
          <w:rFonts w:ascii="Arial" w:eastAsia="Times New Roman" w:hAnsi="Arial" w:cs="Times New Roman"/>
          <w:b/>
          <w:bCs/>
          <w:kern w:val="28"/>
          <w:sz w:val="32"/>
          <w:szCs w:val="32"/>
          <w:lang w:val="en-GB" w:eastAsia="de-DE"/>
        </w:rPr>
        <w:t xml:space="preserve"> </w:t>
      </w:r>
      <w:r w:rsidRPr="00413596">
        <w:rPr>
          <w:rFonts w:ascii="Arial" w:eastAsia="Times New Roman" w:hAnsi="Arial" w:cs="Times New Roman"/>
          <w:b/>
          <w:bCs/>
          <w:kern w:val="28"/>
          <w:sz w:val="32"/>
          <w:szCs w:val="32"/>
          <w:lang w:val="en-GB" w:eastAsia="de-DE"/>
        </w:rPr>
        <w:t>Applied Sciences</w:t>
      </w:r>
    </w:p>
    <w:p w14:paraId="5256AD4B" w14:textId="77777777" w:rsidR="00B218D7" w:rsidRPr="00B218D7" w:rsidRDefault="00B218D7" w:rsidP="00B218D7">
      <w:pPr>
        <w:spacing w:after="0"/>
        <w:ind w:firstLine="567"/>
        <w:rPr>
          <w:rFonts w:ascii="Times" w:eastAsia="Times New Roman" w:hAnsi="Times" w:cs="Times"/>
          <w:szCs w:val="24"/>
          <w:lang w:val="en-GB" w:eastAsia="de-DE"/>
        </w:rPr>
      </w:pPr>
    </w:p>
    <w:p w14:paraId="6242ED89"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Term Paper</w:t>
      </w:r>
    </w:p>
    <w:p w14:paraId="3C9F9210" w14:textId="77777777" w:rsidR="00B218D7" w:rsidRPr="00B218D7" w:rsidRDefault="00B218D7" w:rsidP="00B218D7">
      <w:pPr>
        <w:spacing w:after="0"/>
        <w:ind w:firstLine="567"/>
        <w:jc w:val="center"/>
        <w:rPr>
          <w:rFonts w:ascii="Arial" w:eastAsia="Times New Roman" w:hAnsi="Arial" w:cs="Arial"/>
          <w:szCs w:val="24"/>
          <w:lang w:val="en-GB" w:eastAsia="de-DE"/>
        </w:rPr>
      </w:pPr>
      <w:r w:rsidRPr="00B218D7">
        <w:rPr>
          <w:rFonts w:ascii="Arial" w:eastAsia="Times New Roman" w:hAnsi="Arial" w:cs="Arial"/>
          <w:szCs w:val="24"/>
          <w:lang w:val="en-GB" w:eastAsia="de-DE"/>
        </w:rPr>
        <w:t>WS 2018/2019</w:t>
      </w:r>
    </w:p>
    <w:p w14:paraId="50B33BDD" w14:textId="77777777" w:rsidR="00B218D7" w:rsidRPr="00B218D7" w:rsidRDefault="00B218D7" w:rsidP="00B218D7">
      <w:pPr>
        <w:spacing w:after="0"/>
        <w:ind w:firstLine="567"/>
        <w:jc w:val="center"/>
        <w:rPr>
          <w:rFonts w:ascii="Arial" w:eastAsia="Times New Roman" w:hAnsi="Arial" w:cs="Arial"/>
          <w:szCs w:val="24"/>
          <w:lang w:eastAsia="de-DE"/>
        </w:rPr>
      </w:pPr>
      <w:r w:rsidRPr="00B218D7">
        <w:rPr>
          <w:rFonts w:ascii="Arial" w:eastAsia="Times New Roman" w:hAnsi="Arial" w:cs="Arial"/>
          <w:szCs w:val="24"/>
          <w:lang w:eastAsia="de-DE"/>
        </w:rPr>
        <w:t>Module “Applied Research Project B”</w:t>
      </w:r>
    </w:p>
    <w:p w14:paraId="070C7524" w14:textId="77777777" w:rsidR="00B218D7" w:rsidRPr="00B218D7" w:rsidRDefault="00B218D7" w:rsidP="00B218D7">
      <w:pPr>
        <w:spacing w:after="0"/>
        <w:ind w:firstLine="567"/>
        <w:rPr>
          <w:rFonts w:ascii="Times" w:eastAsia="Times New Roman" w:hAnsi="Times" w:cs="Times"/>
          <w:szCs w:val="24"/>
          <w:lang w:eastAsia="de-DE"/>
        </w:rPr>
      </w:pPr>
    </w:p>
    <w:p w14:paraId="03F6901E" w14:textId="77777777" w:rsidR="00B218D7" w:rsidRPr="00B218D7" w:rsidRDefault="00B218D7" w:rsidP="00B218D7">
      <w:pPr>
        <w:spacing w:before="240" w:after="60"/>
        <w:ind w:firstLine="567"/>
        <w:jc w:val="center"/>
        <w:rPr>
          <w:rFonts w:ascii="Arial" w:eastAsia="Times New Roman" w:hAnsi="Arial" w:cs="Times New Roman"/>
          <w:bCs/>
          <w:kern w:val="28"/>
          <w:sz w:val="32"/>
          <w:szCs w:val="32"/>
          <w:lang w:eastAsia="de-DE"/>
        </w:rPr>
      </w:pPr>
      <w:bookmarkStart w:id="0" w:name="bkAuthor"/>
    </w:p>
    <w:p w14:paraId="25037E8E" w14:textId="77777777" w:rsidR="00B218D7" w:rsidRPr="00B218D7" w:rsidRDefault="00B218D7" w:rsidP="00B218D7">
      <w:pPr>
        <w:spacing w:before="240" w:after="60"/>
        <w:ind w:firstLine="567"/>
        <w:jc w:val="center"/>
        <w:rPr>
          <w:rFonts w:ascii="Arial" w:eastAsia="Times New Roman" w:hAnsi="Arial" w:cs="Times New Roman"/>
          <w:bCs/>
          <w:kern w:val="28"/>
          <w:szCs w:val="24"/>
          <w:lang w:eastAsia="de-DE"/>
        </w:rPr>
      </w:pPr>
    </w:p>
    <w:p w14:paraId="2D6C78F4" w14:textId="74C8E486" w:rsidR="0029442B" w:rsidRPr="002151E1" w:rsidRDefault="00B218D7" w:rsidP="0018160B">
      <w:pPr>
        <w:spacing w:before="240" w:after="60"/>
        <w:ind w:firstLine="567"/>
        <w:jc w:val="center"/>
        <w:rPr>
          <w:lang w:val="de-DE"/>
        </w:rPr>
      </w:pPr>
      <w:r w:rsidRPr="002151E1">
        <w:rPr>
          <w:rFonts w:ascii="Arial" w:eastAsia="Times New Roman" w:hAnsi="Arial" w:cs="Times New Roman"/>
          <w:bCs/>
          <w:kern w:val="28"/>
          <w:szCs w:val="24"/>
          <w:lang w:val="de-DE" w:eastAsia="de-DE"/>
        </w:rPr>
        <w:t>by</w:t>
      </w:r>
      <w:bookmarkEnd w:id="0"/>
      <w:r w:rsidRPr="002151E1">
        <w:rPr>
          <w:rFonts w:ascii="Arial" w:eastAsia="Times New Roman" w:hAnsi="Arial" w:cs="Times New Roman"/>
          <w:b/>
          <w:bCs/>
          <w:kern w:val="28"/>
          <w:szCs w:val="24"/>
          <w:lang w:val="de-DE" w:eastAsia="de-DE"/>
        </w:rPr>
        <w:br/>
      </w:r>
      <w:r w:rsidR="00CF2462" w:rsidRPr="002151E1">
        <w:rPr>
          <w:rFonts w:ascii="Arial" w:eastAsia="Times New Roman" w:hAnsi="Arial" w:cs="Times New Roman"/>
          <w:bCs/>
          <w:kern w:val="28"/>
          <w:szCs w:val="24"/>
          <w:lang w:val="de-DE" w:eastAsia="de-DE"/>
        </w:rPr>
        <w:t xml:space="preserve">Ronit Saha </w:t>
      </w:r>
      <w:r w:rsidR="003C0374" w:rsidRPr="002151E1">
        <w:rPr>
          <w:rFonts w:ascii="Arial" w:eastAsia="Times New Roman" w:hAnsi="Arial" w:cs="Times New Roman"/>
          <w:bCs/>
          <w:kern w:val="28"/>
          <w:szCs w:val="24"/>
          <w:lang w:val="de-DE" w:eastAsia="de-DE"/>
        </w:rPr>
        <w:t>(24939),</w:t>
      </w:r>
      <w:r w:rsidR="00FC5B31" w:rsidRPr="002151E1">
        <w:rPr>
          <w:rFonts w:ascii="Arial" w:eastAsia="Times New Roman" w:hAnsi="Arial" w:cs="Times New Roman"/>
          <w:bCs/>
          <w:kern w:val="28"/>
          <w:szCs w:val="24"/>
          <w:lang w:val="de-DE" w:eastAsia="de-DE"/>
        </w:rPr>
        <w:t xml:space="preserve"> </w:t>
      </w:r>
      <w:r w:rsidR="00FC5B31" w:rsidRPr="002151E1">
        <w:rPr>
          <w:rFonts w:ascii="Arial" w:eastAsia="Times New Roman" w:hAnsi="Arial" w:cs="Times New Roman"/>
          <w:bCs/>
          <w:kern w:val="28"/>
          <w:szCs w:val="24"/>
          <w:lang w:val="de-DE" w:eastAsia="de-DE"/>
        </w:rPr>
        <w:br/>
        <w:t>Viet-Hung Vu (26078),</w:t>
      </w:r>
      <w:r w:rsidR="00FC5B31" w:rsidRPr="002151E1">
        <w:rPr>
          <w:rFonts w:ascii="Arial" w:eastAsia="Times New Roman" w:hAnsi="Arial" w:cs="Times New Roman"/>
          <w:bCs/>
          <w:kern w:val="28"/>
          <w:szCs w:val="24"/>
          <w:lang w:val="de-DE" w:eastAsia="de-DE"/>
        </w:rPr>
        <w:br/>
        <w:t>Sachin Kumar (24914),</w:t>
      </w:r>
      <w:r w:rsidR="00FC5B31" w:rsidRPr="002151E1">
        <w:rPr>
          <w:rFonts w:ascii="Arial" w:eastAsia="Times New Roman" w:hAnsi="Arial" w:cs="Times New Roman"/>
          <w:bCs/>
          <w:kern w:val="28"/>
          <w:szCs w:val="24"/>
          <w:lang w:val="de-DE" w:eastAsia="de-DE"/>
        </w:rPr>
        <w:br/>
        <w:t>Aishwarya Narkar (24854), &amp;</w:t>
      </w:r>
      <w:r w:rsidRPr="002151E1">
        <w:rPr>
          <w:rFonts w:ascii="Arial" w:eastAsia="Times New Roman" w:hAnsi="Arial" w:cs="Times New Roman"/>
          <w:bCs/>
          <w:kern w:val="28"/>
          <w:szCs w:val="24"/>
          <w:lang w:val="de-DE" w:eastAsia="de-DE"/>
        </w:rPr>
        <w:br/>
      </w:r>
      <w:r w:rsidR="001A0FF0" w:rsidRPr="002151E1">
        <w:rPr>
          <w:rFonts w:ascii="Arial" w:eastAsia="Times New Roman" w:hAnsi="Arial" w:cs="Times New Roman"/>
          <w:bCs/>
          <w:kern w:val="28"/>
          <w:szCs w:val="24"/>
          <w:lang w:val="de-DE" w:eastAsia="de-DE"/>
        </w:rPr>
        <w:t xml:space="preserve">Vincent Finn Alexander Meyer zu Wickern </w:t>
      </w:r>
      <w:r w:rsidR="00F3256A" w:rsidRPr="002151E1">
        <w:rPr>
          <w:rFonts w:ascii="Arial" w:eastAsia="Times New Roman" w:hAnsi="Arial" w:cs="Times New Roman"/>
          <w:bCs/>
          <w:kern w:val="28"/>
          <w:szCs w:val="24"/>
          <w:lang w:val="de-DE" w:eastAsia="de-DE"/>
        </w:rPr>
        <w:t>(25142)</w:t>
      </w:r>
    </w:p>
    <w:p w14:paraId="2567EE68" w14:textId="36017345" w:rsidR="00B353C6" w:rsidRPr="002151E1" w:rsidRDefault="00B353C6">
      <w:pPr>
        <w:spacing w:after="160" w:line="259" w:lineRule="auto"/>
        <w:jc w:val="left"/>
        <w:rPr>
          <w:lang w:val="de-DE"/>
        </w:rPr>
      </w:pPr>
      <w:r w:rsidRPr="002151E1">
        <w:rPr>
          <w:lang w:val="de-DE"/>
        </w:rPr>
        <w:br w:type="page"/>
      </w:r>
    </w:p>
    <w:p w14:paraId="0ABFDDB6" w14:textId="7E0ECACE" w:rsidR="00B353C6" w:rsidRDefault="00B353C6" w:rsidP="00B353C6">
      <w:pPr>
        <w:pStyle w:val="TOCHeading"/>
      </w:pPr>
      <w:r>
        <w:lastRenderedPageBreak/>
        <w:t>Table of Contents</w:t>
      </w:r>
    </w:p>
    <w:p w14:paraId="591189BA" w14:textId="1D465D38" w:rsidR="00147D5A" w:rsidRDefault="00C90F45">
      <w:pPr>
        <w:pStyle w:val="TOC1"/>
        <w:tabs>
          <w:tab w:val="right" w:leader="dot" w:pos="9628"/>
        </w:tabs>
        <w:rPr>
          <w:rFonts w:asciiTheme="minorHAnsi" w:eastAsiaTheme="minorEastAsia" w:hAnsiTheme="minorHAnsi"/>
          <w:noProof/>
          <w:sz w:val="22"/>
        </w:rPr>
      </w:pPr>
      <w:r>
        <w:fldChar w:fldCharType="begin"/>
      </w:r>
      <w:r w:rsidRPr="00C90F45">
        <w:instrText xml:space="preserve"> TOC \o "1-4" \h \z \u </w:instrText>
      </w:r>
      <w:r>
        <w:fldChar w:fldCharType="separate"/>
      </w:r>
      <w:hyperlink w:anchor="_Toc459775" w:history="1">
        <w:r w:rsidR="00147D5A" w:rsidRPr="00D757E9">
          <w:rPr>
            <w:rStyle w:val="Hyperlink"/>
            <w:noProof/>
          </w:rPr>
          <w:t>Table of Figures</w:t>
        </w:r>
        <w:r w:rsidR="00147D5A">
          <w:rPr>
            <w:noProof/>
            <w:webHidden/>
          </w:rPr>
          <w:tab/>
        </w:r>
        <w:r w:rsidR="00147D5A">
          <w:rPr>
            <w:noProof/>
            <w:webHidden/>
          </w:rPr>
          <w:fldChar w:fldCharType="begin"/>
        </w:r>
        <w:r w:rsidR="00147D5A">
          <w:rPr>
            <w:noProof/>
            <w:webHidden/>
          </w:rPr>
          <w:instrText xml:space="preserve"> PAGEREF _Toc459775 \h </w:instrText>
        </w:r>
        <w:r w:rsidR="00147D5A">
          <w:rPr>
            <w:noProof/>
            <w:webHidden/>
          </w:rPr>
        </w:r>
        <w:r w:rsidR="00147D5A">
          <w:rPr>
            <w:noProof/>
            <w:webHidden/>
          </w:rPr>
          <w:fldChar w:fldCharType="separate"/>
        </w:r>
        <w:r w:rsidR="00EF134A">
          <w:rPr>
            <w:noProof/>
            <w:webHidden/>
          </w:rPr>
          <w:t>v</w:t>
        </w:r>
        <w:r w:rsidR="00147D5A">
          <w:rPr>
            <w:noProof/>
            <w:webHidden/>
          </w:rPr>
          <w:fldChar w:fldCharType="end"/>
        </w:r>
      </w:hyperlink>
    </w:p>
    <w:p w14:paraId="10DD8502" w14:textId="254F20AF" w:rsidR="00147D5A" w:rsidRDefault="00583139">
      <w:pPr>
        <w:pStyle w:val="TOC1"/>
        <w:tabs>
          <w:tab w:val="right" w:leader="dot" w:pos="9628"/>
        </w:tabs>
        <w:rPr>
          <w:rFonts w:asciiTheme="minorHAnsi" w:eastAsiaTheme="minorEastAsia" w:hAnsiTheme="minorHAnsi"/>
          <w:noProof/>
          <w:sz w:val="22"/>
        </w:rPr>
      </w:pPr>
      <w:hyperlink w:anchor="_Toc459776" w:history="1">
        <w:r w:rsidR="00147D5A" w:rsidRPr="00D757E9">
          <w:rPr>
            <w:rStyle w:val="Hyperlink"/>
            <w:noProof/>
          </w:rPr>
          <w:t>Abstract</w:t>
        </w:r>
        <w:r w:rsidR="00147D5A">
          <w:rPr>
            <w:noProof/>
            <w:webHidden/>
          </w:rPr>
          <w:tab/>
        </w:r>
        <w:r w:rsidR="00147D5A">
          <w:rPr>
            <w:noProof/>
            <w:webHidden/>
          </w:rPr>
          <w:fldChar w:fldCharType="begin"/>
        </w:r>
        <w:r w:rsidR="00147D5A">
          <w:rPr>
            <w:noProof/>
            <w:webHidden/>
          </w:rPr>
          <w:instrText xml:space="preserve"> PAGEREF _Toc459776 \h </w:instrText>
        </w:r>
        <w:r w:rsidR="00147D5A">
          <w:rPr>
            <w:noProof/>
            <w:webHidden/>
          </w:rPr>
        </w:r>
        <w:r w:rsidR="00147D5A">
          <w:rPr>
            <w:noProof/>
            <w:webHidden/>
          </w:rPr>
          <w:fldChar w:fldCharType="separate"/>
        </w:r>
        <w:r w:rsidR="00EF134A">
          <w:rPr>
            <w:noProof/>
            <w:webHidden/>
          </w:rPr>
          <w:t>vi</w:t>
        </w:r>
        <w:r w:rsidR="00147D5A">
          <w:rPr>
            <w:noProof/>
            <w:webHidden/>
          </w:rPr>
          <w:fldChar w:fldCharType="end"/>
        </w:r>
      </w:hyperlink>
    </w:p>
    <w:p w14:paraId="1D444870" w14:textId="59260F18" w:rsidR="00147D5A" w:rsidRDefault="00583139">
      <w:pPr>
        <w:pStyle w:val="TOC1"/>
        <w:tabs>
          <w:tab w:val="right" w:leader="dot" w:pos="9628"/>
        </w:tabs>
        <w:rPr>
          <w:rFonts w:asciiTheme="minorHAnsi" w:eastAsiaTheme="minorEastAsia" w:hAnsiTheme="minorHAnsi"/>
          <w:noProof/>
          <w:sz w:val="22"/>
        </w:rPr>
      </w:pPr>
      <w:hyperlink w:anchor="_Toc459777" w:history="1">
        <w:r w:rsidR="00147D5A" w:rsidRPr="00D757E9">
          <w:rPr>
            <w:rStyle w:val="Hyperlink"/>
            <w:noProof/>
          </w:rPr>
          <w:t>1 Introduction</w:t>
        </w:r>
        <w:r w:rsidR="00147D5A">
          <w:rPr>
            <w:noProof/>
            <w:webHidden/>
          </w:rPr>
          <w:tab/>
        </w:r>
        <w:r w:rsidR="00147D5A">
          <w:rPr>
            <w:noProof/>
            <w:webHidden/>
          </w:rPr>
          <w:fldChar w:fldCharType="begin"/>
        </w:r>
        <w:r w:rsidR="00147D5A">
          <w:rPr>
            <w:noProof/>
            <w:webHidden/>
          </w:rPr>
          <w:instrText xml:space="preserve"> PAGEREF _Toc459777 \h </w:instrText>
        </w:r>
        <w:r w:rsidR="00147D5A">
          <w:rPr>
            <w:noProof/>
            <w:webHidden/>
          </w:rPr>
        </w:r>
        <w:r w:rsidR="00147D5A">
          <w:rPr>
            <w:noProof/>
            <w:webHidden/>
          </w:rPr>
          <w:fldChar w:fldCharType="separate"/>
        </w:r>
        <w:r w:rsidR="00EF134A">
          <w:rPr>
            <w:noProof/>
            <w:webHidden/>
          </w:rPr>
          <w:t>1</w:t>
        </w:r>
        <w:r w:rsidR="00147D5A">
          <w:rPr>
            <w:noProof/>
            <w:webHidden/>
          </w:rPr>
          <w:fldChar w:fldCharType="end"/>
        </w:r>
      </w:hyperlink>
    </w:p>
    <w:p w14:paraId="5F9BB8B1" w14:textId="2D0A4D72" w:rsidR="00147D5A" w:rsidRDefault="00583139">
      <w:pPr>
        <w:pStyle w:val="TOC2"/>
        <w:tabs>
          <w:tab w:val="right" w:leader="dot" w:pos="9628"/>
        </w:tabs>
        <w:rPr>
          <w:rFonts w:asciiTheme="minorHAnsi" w:eastAsiaTheme="minorEastAsia" w:hAnsiTheme="minorHAnsi"/>
          <w:noProof/>
          <w:sz w:val="22"/>
        </w:rPr>
      </w:pPr>
      <w:hyperlink w:anchor="_Toc459778" w:history="1">
        <w:r w:rsidR="00147D5A" w:rsidRPr="00D757E9">
          <w:rPr>
            <w:rStyle w:val="Hyperlink"/>
            <w:noProof/>
          </w:rPr>
          <w:t>1.1 Aim</w:t>
        </w:r>
        <w:r w:rsidR="00147D5A">
          <w:rPr>
            <w:noProof/>
            <w:webHidden/>
          </w:rPr>
          <w:tab/>
        </w:r>
        <w:r w:rsidR="00147D5A">
          <w:rPr>
            <w:noProof/>
            <w:webHidden/>
          </w:rPr>
          <w:fldChar w:fldCharType="begin"/>
        </w:r>
        <w:r w:rsidR="00147D5A">
          <w:rPr>
            <w:noProof/>
            <w:webHidden/>
          </w:rPr>
          <w:instrText xml:space="preserve"> PAGEREF _Toc459778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74094D7E" w14:textId="500CA68B" w:rsidR="00147D5A" w:rsidRDefault="00583139">
      <w:pPr>
        <w:pStyle w:val="TOC2"/>
        <w:tabs>
          <w:tab w:val="right" w:leader="dot" w:pos="9628"/>
        </w:tabs>
        <w:rPr>
          <w:rFonts w:asciiTheme="minorHAnsi" w:eastAsiaTheme="minorEastAsia" w:hAnsiTheme="minorHAnsi"/>
          <w:noProof/>
          <w:sz w:val="22"/>
        </w:rPr>
      </w:pPr>
      <w:hyperlink w:anchor="_Toc459779" w:history="1">
        <w:r w:rsidR="00147D5A" w:rsidRPr="00D757E9">
          <w:rPr>
            <w:rStyle w:val="Hyperlink"/>
            <w:noProof/>
          </w:rPr>
          <w:t>1.2 Motivation</w:t>
        </w:r>
        <w:r w:rsidR="00147D5A">
          <w:rPr>
            <w:noProof/>
            <w:webHidden/>
          </w:rPr>
          <w:tab/>
        </w:r>
        <w:r w:rsidR="00147D5A">
          <w:rPr>
            <w:noProof/>
            <w:webHidden/>
          </w:rPr>
          <w:fldChar w:fldCharType="begin"/>
        </w:r>
        <w:r w:rsidR="00147D5A">
          <w:rPr>
            <w:noProof/>
            <w:webHidden/>
          </w:rPr>
          <w:instrText xml:space="preserve"> PAGEREF _Toc459779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23EEC9E5" w14:textId="047794F2" w:rsidR="00147D5A" w:rsidRDefault="00583139">
      <w:pPr>
        <w:pStyle w:val="TOC1"/>
        <w:tabs>
          <w:tab w:val="right" w:leader="dot" w:pos="9628"/>
        </w:tabs>
        <w:rPr>
          <w:rFonts w:asciiTheme="minorHAnsi" w:eastAsiaTheme="minorEastAsia" w:hAnsiTheme="minorHAnsi"/>
          <w:noProof/>
          <w:sz w:val="22"/>
        </w:rPr>
      </w:pPr>
      <w:hyperlink w:anchor="_Toc459780" w:history="1">
        <w:r w:rsidR="00147D5A" w:rsidRPr="00D757E9">
          <w:rPr>
            <w:rStyle w:val="Hyperlink"/>
            <w:noProof/>
          </w:rPr>
          <w:t>2 Literature Review</w:t>
        </w:r>
        <w:r w:rsidR="00147D5A">
          <w:rPr>
            <w:noProof/>
            <w:webHidden/>
          </w:rPr>
          <w:tab/>
        </w:r>
        <w:r w:rsidR="00147D5A">
          <w:rPr>
            <w:noProof/>
            <w:webHidden/>
          </w:rPr>
          <w:fldChar w:fldCharType="begin"/>
        </w:r>
        <w:r w:rsidR="00147D5A">
          <w:rPr>
            <w:noProof/>
            <w:webHidden/>
          </w:rPr>
          <w:instrText xml:space="preserve"> PAGEREF _Toc459780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1AC4180E" w14:textId="7962DE38" w:rsidR="00147D5A" w:rsidRDefault="00583139">
      <w:pPr>
        <w:pStyle w:val="TOC2"/>
        <w:tabs>
          <w:tab w:val="right" w:leader="dot" w:pos="9628"/>
        </w:tabs>
        <w:rPr>
          <w:rFonts w:asciiTheme="minorHAnsi" w:eastAsiaTheme="minorEastAsia" w:hAnsiTheme="minorHAnsi"/>
          <w:noProof/>
          <w:sz w:val="22"/>
        </w:rPr>
      </w:pPr>
      <w:hyperlink w:anchor="_Toc459781" w:history="1">
        <w:r w:rsidR="00147D5A" w:rsidRPr="00D757E9">
          <w:rPr>
            <w:rStyle w:val="Hyperlink"/>
            <w:noProof/>
          </w:rPr>
          <w:t>2.1 Technical Review</w:t>
        </w:r>
        <w:r w:rsidR="00147D5A">
          <w:rPr>
            <w:noProof/>
            <w:webHidden/>
          </w:rPr>
          <w:tab/>
        </w:r>
        <w:r w:rsidR="00147D5A">
          <w:rPr>
            <w:noProof/>
            <w:webHidden/>
          </w:rPr>
          <w:fldChar w:fldCharType="begin"/>
        </w:r>
        <w:r w:rsidR="00147D5A">
          <w:rPr>
            <w:noProof/>
            <w:webHidden/>
          </w:rPr>
          <w:instrText xml:space="preserve"> PAGEREF _Toc459781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6FDB9DF6" w14:textId="09F294E4" w:rsidR="00147D5A" w:rsidRDefault="00583139">
      <w:pPr>
        <w:pStyle w:val="TOC3"/>
        <w:tabs>
          <w:tab w:val="right" w:leader="dot" w:pos="9628"/>
        </w:tabs>
        <w:rPr>
          <w:rFonts w:asciiTheme="minorHAnsi" w:eastAsiaTheme="minorEastAsia" w:hAnsiTheme="minorHAnsi"/>
          <w:noProof/>
          <w:sz w:val="22"/>
        </w:rPr>
      </w:pPr>
      <w:hyperlink w:anchor="_Toc459782" w:history="1">
        <w:r w:rsidR="00147D5A" w:rsidRPr="00D757E9">
          <w:rPr>
            <w:rStyle w:val="Hyperlink"/>
            <w:noProof/>
          </w:rPr>
          <w:t>2.1.1 Voice Emotion Databases</w:t>
        </w:r>
        <w:r w:rsidR="00147D5A">
          <w:rPr>
            <w:noProof/>
            <w:webHidden/>
          </w:rPr>
          <w:tab/>
        </w:r>
        <w:r w:rsidR="00147D5A">
          <w:rPr>
            <w:noProof/>
            <w:webHidden/>
          </w:rPr>
          <w:fldChar w:fldCharType="begin"/>
        </w:r>
        <w:r w:rsidR="00147D5A">
          <w:rPr>
            <w:noProof/>
            <w:webHidden/>
          </w:rPr>
          <w:instrText xml:space="preserve"> PAGEREF _Toc459782 \h </w:instrText>
        </w:r>
        <w:r w:rsidR="00147D5A">
          <w:rPr>
            <w:noProof/>
            <w:webHidden/>
          </w:rPr>
        </w:r>
        <w:r w:rsidR="00147D5A">
          <w:rPr>
            <w:noProof/>
            <w:webHidden/>
          </w:rPr>
          <w:fldChar w:fldCharType="separate"/>
        </w:r>
        <w:r w:rsidR="00EF134A">
          <w:rPr>
            <w:noProof/>
            <w:webHidden/>
          </w:rPr>
          <w:t>2</w:t>
        </w:r>
        <w:r w:rsidR="00147D5A">
          <w:rPr>
            <w:noProof/>
            <w:webHidden/>
          </w:rPr>
          <w:fldChar w:fldCharType="end"/>
        </w:r>
      </w:hyperlink>
    </w:p>
    <w:p w14:paraId="5747CE24" w14:textId="429C7E35" w:rsidR="00147D5A" w:rsidRDefault="00583139">
      <w:pPr>
        <w:pStyle w:val="TOC3"/>
        <w:tabs>
          <w:tab w:val="right" w:leader="dot" w:pos="9628"/>
        </w:tabs>
        <w:rPr>
          <w:rFonts w:asciiTheme="minorHAnsi" w:eastAsiaTheme="minorEastAsia" w:hAnsiTheme="minorHAnsi"/>
          <w:noProof/>
          <w:sz w:val="22"/>
        </w:rPr>
      </w:pPr>
      <w:hyperlink w:anchor="_Toc459783" w:history="1">
        <w:r w:rsidR="00147D5A" w:rsidRPr="00D757E9">
          <w:rPr>
            <w:rStyle w:val="Hyperlink"/>
            <w:noProof/>
          </w:rPr>
          <w:t>2.1.2 Features</w:t>
        </w:r>
        <w:r w:rsidR="00147D5A">
          <w:rPr>
            <w:noProof/>
            <w:webHidden/>
          </w:rPr>
          <w:tab/>
        </w:r>
        <w:r w:rsidR="00147D5A">
          <w:rPr>
            <w:noProof/>
            <w:webHidden/>
          </w:rPr>
          <w:fldChar w:fldCharType="begin"/>
        </w:r>
        <w:r w:rsidR="00147D5A">
          <w:rPr>
            <w:noProof/>
            <w:webHidden/>
          </w:rPr>
          <w:instrText xml:space="preserve"> PAGEREF _Toc459783 \h </w:instrText>
        </w:r>
        <w:r w:rsidR="00147D5A">
          <w:rPr>
            <w:noProof/>
            <w:webHidden/>
          </w:rPr>
        </w:r>
        <w:r w:rsidR="00147D5A">
          <w:rPr>
            <w:noProof/>
            <w:webHidden/>
          </w:rPr>
          <w:fldChar w:fldCharType="separate"/>
        </w:r>
        <w:r w:rsidR="00EF134A">
          <w:rPr>
            <w:noProof/>
            <w:webHidden/>
          </w:rPr>
          <w:t>4</w:t>
        </w:r>
        <w:r w:rsidR="00147D5A">
          <w:rPr>
            <w:noProof/>
            <w:webHidden/>
          </w:rPr>
          <w:fldChar w:fldCharType="end"/>
        </w:r>
      </w:hyperlink>
    </w:p>
    <w:p w14:paraId="78BC2AF1" w14:textId="5E9403AD" w:rsidR="00147D5A" w:rsidRDefault="00583139">
      <w:pPr>
        <w:pStyle w:val="TOC3"/>
        <w:tabs>
          <w:tab w:val="right" w:leader="dot" w:pos="9628"/>
        </w:tabs>
        <w:rPr>
          <w:rFonts w:asciiTheme="minorHAnsi" w:eastAsiaTheme="minorEastAsia" w:hAnsiTheme="minorHAnsi"/>
          <w:noProof/>
          <w:sz w:val="22"/>
        </w:rPr>
      </w:pPr>
      <w:hyperlink w:anchor="_Toc459784" w:history="1">
        <w:r w:rsidR="00147D5A" w:rsidRPr="00D757E9">
          <w:rPr>
            <w:rStyle w:val="Hyperlink"/>
            <w:noProof/>
          </w:rPr>
          <w:t>2.1.3 Emotion Models</w:t>
        </w:r>
        <w:r w:rsidR="00147D5A">
          <w:rPr>
            <w:noProof/>
            <w:webHidden/>
          </w:rPr>
          <w:tab/>
        </w:r>
        <w:r w:rsidR="00147D5A">
          <w:rPr>
            <w:noProof/>
            <w:webHidden/>
          </w:rPr>
          <w:fldChar w:fldCharType="begin"/>
        </w:r>
        <w:r w:rsidR="00147D5A">
          <w:rPr>
            <w:noProof/>
            <w:webHidden/>
          </w:rPr>
          <w:instrText xml:space="preserve"> PAGEREF _Toc459784 \h </w:instrText>
        </w:r>
        <w:r w:rsidR="00147D5A">
          <w:rPr>
            <w:noProof/>
            <w:webHidden/>
          </w:rPr>
        </w:r>
        <w:r w:rsidR="00147D5A">
          <w:rPr>
            <w:noProof/>
            <w:webHidden/>
          </w:rPr>
          <w:fldChar w:fldCharType="separate"/>
        </w:r>
        <w:r w:rsidR="00EF134A">
          <w:rPr>
            <w:noProof/>
            <w:webHidden/>
          </w:rPr>
          <w:t>6</w:t>
        </w:r>
        <w:r w:rsidR="00147D5A">
          <w:rPr>
            <w:noProof/>
            <w:webHidden/>
          </w:rPr>
          <w:fldChar w:fldCharType="end"/>
        </w:r>
      </w:hyperlink>
    </w:p>
    <w:p w14:paraId="65C86705" w14:textId="002B0DCF" w:rsidR="00147D5A" w:rsidRDefault="00583139">
      <w:pPr>
        <w:pStyle w:val="TOC3"/>
        <w:tabs>
          <w:tab w:val="right" w:leader="dot" w:pos="9628"/>
        </w:tabs>
        <w:rPr>
          <w:rFonts w:asciiTheme="minorHAnsi" w:eastAsiaTheme="minorEastAsia" w:hAnsiTheme="minorHAnsi"/>
          <w:noProof/>
          <w:sz w:val="22"/>
        </w:rPr>
      </w:pPr>
      <w:hyperlink w:anchor="_Toc459785" w:history="1">
        <w:r w:rsidR="00147D5A" w:rsidRPr="00D757E9">
          <w:rPr>
            <w:rStyle w:val="Hyperlink"/>
            <w:noProof/>
          </w:rPr>
          <w:t>2.1.4 Modelling techniques</w:t>
        </w:r>
        <w:r w:rsidR="00147D5A">
          <w:rPr>
            <w:noProof/>
            <w:webHidden/>
          </w:rPr>
          <w:tab/>
        </w:r>
        <w:r w:rsidR="00147D5A">
          <w:rPr>
            <w:noProof/>
            <w:webHidden/>
          </w:rPr>
          <w:fldChar w:fldCharType="begin"/>
        </w:r>
        <w:r w:rsidR="00147D5A">
          <w:rPr>
            <w:noProof/>
            <w:webHidden/>
          </w:rPr>
          <w:instrText xml:space="preserve"> PAGEREF _Toc459785 \h </w:instrText>
        </w:r>
        <w:r w:rsidR="00147D5A">
          <w:rPr>
            <w:noProof/>
            <w:webHidden/>
          </w:rPr>
        </w:r>
        <w:r w:rsidR="00147D5A">
          <w:rPr>
            <w:noProof/>
            <w:webHidden/>
          </w:rPr>
          <w:fldChar w:fldCharType="separate"/>
        </w:r>
        <w:r w:rsidR="00EF134A">
          <w:rPr>
            <w:noProof/>
            <w:webHidden/>
          </w:rPr>
          <w:t>7</w:t>
        </w:r>
        <w:r w:rsidR="00147D5A">
          <w:rPr>
            <w:noProof/>
            <w:webHidden/>
          </w:rPr>
          <w:fldChar w:fldCharType="end"/>
        </w:r>
      </w:hyperlink>
    </w:p>
    <w:p w14:paraId="5425143D" w14:textId="16C9F3FD" w:rsidR="00147D5A" w:rsidRDefault="00583139">
      <w:pPr>
        <w:pStyle w:val="TOC4"/>
        <w:tabs>
          <w:tab w:val="right" w:leader="dot" w:pos="9628"/>
        </w:tabs>
        <w:rPr>
          <w:rFonts w:asciiTheme="minorHAnsi" w:eastAsiaTheme="minorEastAsia" w:hAnsiTheme="minorHAnsi"/>
          <w:noProof/>
          <w:sz w:val="22"/>
        </w:rPr>
      </w:pPr>
      <w:hyperlink w:anchor="_Toc459786" w:history="1">
        <w:r w:rsidR="00147D5A" w:rsidRPr="00D757E9">
          <w:rPr>
            <w:rStyle w:val="Hyperlink"/>
            <w:noProof/>
          </w:rPr>
          <w:t>2.1.4.1 Acoustic Phonetic Approach</w:t>
        </w:r>
        <w:r w:rsidR="00147D5A">
          <w:rPr>
            <w:noProof/>
            <w:webHidden/>
          </w:rPr>
          <w:tab/>
        </w:r>
        <w:r w:rsidR="00147D5A">
          <w:rPr>
            <w:noProof/>
            <w:webHidden/>
          </w:rPr>
          <w:fldChar w:fldCharType="begin"/>
        </w:r>
        <w:r w:rsidR="00147D5A">
          <w:rPr>
            <w:noProof/>
            <w:webHidden/>
          </w:rPr>
          <w:instrText xml:space="preserve"> PAGEREF _Toc459786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2D8657CE" w14:textId="48AED016" w:rsidR="00147D5A" w:rsidRDefault="00583139">
      <w:pPr>
        <w:pStyle w:val="TOC4"/>
        <w:tabs>
          <w:tab w:val="right" w:leader="dot" w:pos="9628"/>
        </w:tabs>
        <w:rPr>
          <w:rFonts w:asciiTheme="minorHAnsi" w:eastAsiaTheme="minorEastAsia" w:hAnsiTheme="minorHAnsi"/>
          <w:noProof/>
          <w:sz w:val="22"/>
        </w:rPr>
      </w:pPr>
      <w:hyperlink w:anchor="_Toc459787" w:history="1">
        <w:r w:rsidR="00147D5A" w:rsidRPr="00D757E9">
          <w:rPr>
            <w:rStyle w:val="Hyperlink"/>
            <w:noProof/>
          </w:rPr>
          <w:t>2.1.4.2 Pattern Recognition Approach</w:t>
        </w:r>
        <w:r w:rsidR="00147D5A">
          <w:rPr>
            <w:noProof/>
            <w:webHidden/>
          </w:rPr>
          <w:tab/>
        </w:r>
        <w:r w:rsidR="00147D5A">
          <w:rPr>
            <w:noProof/>
            <w:webHidden/>
          </w:rPr>
          <w:fldChar w:fldCharType="begin"/>
        </w:r>
        <w:r w:rsidR="00147D5A">
          <w:rPr>
            <w:noProof/>
            <w:webHidden/>
          </w:rPr>
          <w:instrText xml:space="preserve"> PAGEREF _Toc459787 \h </w:instrText>
        </w:r>
        <w:r w:rsidR="00147D5A">
          <w:rPr>
            <w:noProof/>
            <w:webHidden/>
          </w:rPr>
        </w:r>
        <w:r w:rsidR="00147D5A">
          <w:rPr>
            <w:noProof/>
            <w:webHidden/>
          </w:rPr>
          <w:fldChar w:fldCharType="separate"/>
        </w:r>
        <w:r w:rsidR="00EF134A">
          <w:rPr>
            <w:noProof/>
            <w:webHidden/>
          </w:rPr>
          <w:t>8</w:t>
        </w:r>
        <w:r w:rsidR="00147D5A">
          <w:rPr>
            <w:noProof/>
            <w:webHidden/>
          </w:rPr>
          <w:fldChar w:fldCharType="end"/>
        </w:r>
      </w:hyperlink>
    </w:p>
    <w:p w14:paraId="15E3460A" w14:textId="23EC99FD" w:rsidR="00147D5A" w:rsidRDefault="00583139">
      <w:pPr>
        <w:pStyle w:val="TOC3"/>
        <w:tabs>
          <w:tab w:val="right" w:leader="dot" w:pos="9628"/>
        </w:tabs>
        <w:rPr>
          <w:rFonts w:asciiTheme="minorHAnsi" w:eastAsiaTheme="minorEastAsia" w:hAnsiTheme="minorHAnsi"/>
          <w:noProof/>
          <w:sz w:val="22"/>
        </w:rPr>
      </w:pPr>
      <w:hyperlink w:anchor="_Toc459788" w:history="1">
        <w:r w:rsidR="00147D5A" w:rsidRPr="00D757E9">
          <w:rPr>
            <w:rStyle w:val="Hyperlink"/>
            <w:noProof/>
          </w:rPr>
          <w:t>2.1.5 Artificial Intelligence Approach (Knowledge based approach)</w:t>
        </w:r>
        <w:r w:rsidR="00147D5A">
          <w:rPr>
            <w:noProof/>
            <w:webHidden/>
          </w:rPr>
          <w:tab/>
        </w:r>
        <w:r w:rsidR="00147D5A">
          <w:rPr>
            <w:noProof/>
            <w:webHidden/>
          </w:rPr>
          <w:fldChar w:fldCharType="begin"/>
        </w:r>
        <w:r w:rsidR="00147D5A">
          <w:rPr>
            <w:noProof/>
            <w:webHidden/>
          </w:rPr>
          <w:instrText xml:space="preserve"> PAGEREF _Toc459788 \h </w:instrText>
        </w:r>
        <w:r w:rsidR="00147D5A">
          <w:rPr>
            <w:noProof/>
            <w:webHidden/>
          </w:rPr>
        </w:r>
        <w:r w:rsidR="00147D5A">
          <w:rPr>
            <w:noProof/>
            <w:webHidden/>
          </w:rPr>
          <w:fldChar w:fldCharType="separate"/>
        </w:r>
        <w:r w:rsidR="00EF134A">
          <w:rPr>
            <w:noProof/>
            <w:webHidden/>
          </w:rPr>
          <w:t>9</w:t>
        </w:r>
        <w:r w:rsidR="00147D5A">
          <w:rPr>
            <w:noProof/>
            <w:webHidden/>
          </w:rPr>
          <w:fldChar w:fldCharType="end"/>
        </w:r>
      </w:hyperlink>
    </w:p>
    <w:p w14:paraId="4B02BD0E" w14:textId="09A544B5" w:rsidR="00147D5A" w:rsidRDefault="00583139">
      <w:pPr>
        <w:pStyle w:val="TOC4"/>
        <w:tabs>
          <w:tab w:val="right" w:leader="dot" w:pos="9628"/>
        </w:tabs>
        <w:rPr>
          <w:rFonts w:asciiTheme="minorHAnsi" w:eastAsiaTheme="minorEastAsia" w:hAnsiTheme="minorHAnsi"/>
          <w:noProof/>
          <w:sz w:val="22"/>
        </w:rPr>
      </w:pPr>
      <w:hyperlink w:anchor="_Toc459789" w:history="1">
        <w:r w:rsidR="00147D5A" w:rsidRPr="00D757E9">
          <w:rPr>
            <w:rStyle w:val="Hyperlink"/>
            <w:noProof/>
          </w:rPr>
          <w:t>2.1.5.1 Classification Algorithms</w:t>
        </w:r>
        <w:r w:rsidR="00147D5A">
          <w:rPr>
            <w:noProof/>
            <w:webHidden/>
          </w:rPr>
          <w:tab/>
        </w:r>
        <w:r w:rsidR="00147D5A">
          <w:rPr>
            <w:noProof/>
            <w:webHidden/>
          </w:rPr>
          <w:fldChar w:fldCharType="begin"/>
        </w:r>
        <w:r w:rsidR="00147D5A">
          <w:rPr>
            <w:noProof/>
            <w:webHidden/>
          </w:rPr>
          <w:instrText xml:space="preserve"> PAGEREF _Toc459789 \h </w:instrText>
        </w:r>
        <w:r w:rsidR="00147D5A">
          <w:rPr>
            <w:noProof/>
            <w:webHidden/>
          </w:rPr>
        </w:r>
        <w:r w:rsidR="00147D5A">
          <w:rPr>
            <w:noProof/>
            <w:webHidden/>
          </w:rPr>
          <w:fldChar w:fldCharType="separate"/>
        </w:r>
        <w:r w:rsidR="00EF134A">
          <w:rPr>
            <w:noProof/>
            <w:webHidden/>
          </w:rPr>
          <w:t>10</w:t>
        </w:r>
        <w:r w:rsidR="00147D5A">
          <w:rPr>
            <w:noProof/>
            <w:webHidden/>
          </w:rPr>
          <w:fldChar w:fldCharType="end"/>
        </w:r>
      </w:hyperlink>
    </w:p>
    <w:p w14:paraId="431BB09B" w14:textId="353FE3D0" w:rsidR="00147D5A" w:rsidRDefault="00583139">
      <w:pPr>
        <w:pStyle w:val="TOC3"/>
        <w:tabs>
          <w:tab w:val="right" w:leader="dot" w:pos="9628"/>
        </w:tabs>
        <w:rPr>
          <w:rFonts w:asciiTheme="minorHAnsi" w:eastAsiaTheme="minorEastAsia" w:hAnsiTheme="minorHAnsi"/>
          <w:noProof/>
          <w:sz w:val="22"/>
        </w:rPr>
      </w:pPr>
      <w:hyperlink w:anchor="_Toc459790" w:history="1">
        <w:r w:rsidR="00147D5A" w:rsidRPr="00D757E9">
          <w:rPr>
            <w:rStyle w:val="Hyperlink"/>
            <w:noProof/>
          </w:rPr>
          <w:t>2.1.6 Voice Emotion Detection Tools</w:t>
        </w:r>
        <w:r w:rsidR="00147D5A">
          <w:rPr>
            <w:noProof/>
            <w:webHidden/>
          </w:rPr>
          <w:tab/>
        </w:r>
        <w:r w:rsidR="00147D5A">
          <w:rPr>
            <w:noProof/>
            <w:webHidden/>
          </w:rPr>
          <w:fldChar w:fldCharType="begin"/>
        </w:r>
        <w:r w:rsidR="00147D5A">
          <w:rPr>
            <w:noProof/>
            <w:webHidden/>
          </w:rPr>
          <w:instrText xml:space="preserve"> PAGEREF _Toc459790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18530114" w14:textId="5673714D" w:rsidR="00147D5A" w:rsidRDefault="00583139">
      <w:pPr>
        <w:pStyle w:val="TOC4"/>
        <w:tabs>
          <w:tab w:val="right" w:leader="dot" w:pos="9628"/>
        </w:tabs>
        <w:rPr>
          <w:rFonts w:asciiTheme="minorHAnsi" w:eastAsiaTheme="minorEastAsia" w:hAnsiTheme="minorHAnsi"/>
          <w:noProof/>
          <w:sz w:val="22"/>
        </w:rPr>
      </w:pPr>
      <w:hyperlink w:anchor="_Toc459791" w:history="1">
        <w:r w:rsidR="00147D5A" w:rsidRPr="00D757E9">
          <w:rPr>
            <w:rStyle w:val="Hyperlink"/>
            <w:noProof/>
          </w:rPr>
          <w:t>2.1.6.1 EmoVoice</w:t>
        </w:r>
        <w:r w:rsidR="00147D5A">
          <w:rPr>
            <w:noProof/>
            <w:webHidden/>
          </w:rPr>
          <w:tab/>
        </w:r>
        <w:r w:rsidR="00147D5A">
          <w:rPr>
            <w:noProof/>
            <w:webHidden/>
          </w:rPr>
          <w:fldChar w:fldCharType="begin"/>
        </w:r>
        <w:r w:rsidR="00147D5A">
          <w:rPr>
            <w:noProof/>
            <w:webHidden/>
          </w:rPr>
          <w:instrText xml:space="preserve"> PAGEREF _Toc459791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435D1CC7" w14:textId="7C322893" w:rsidR="00147D5A" w:rsidRDefault="00583139">
      <w:pPr>
        <w:pStyle w:val="TOC4"/>
        <w:tabs>
          <w:tab w:val="right" w:leader="dot" w:pos="9628"/>
        </w:tabs>
        <w:rPr>
          <w:rFonts w:asciiTheme="minorHAnsi" w:eastAsiaTheme="minorEastAsia" w:hAnsiTheme="minorHAnsi"/>
          <w:noProof/>
          <w:sz w:val="22"/>
        </w:rPr>
      </w:pPr>
      <w:hyperlink w:anchor="_Toc459792" w:history="1">
        <w:r w:rsidR="00147D5A" w:rsidRPr="00D757E9">
          <w:rPr>
            <w:rStyle w:val="Hyperlink"/>
            <w:noProof/>
          </w:rPr>
          <w:t>2.1.6.2 OpenSMILE</w:t>
        </w:r>
        <w:r w:rsidR="00147D5A">
          <w:rPr>
            <w:noProof/>
            <w:webHidden/>
          </w:rPr>
          <w:tab/>
        </w:r>
        <w:r w:rsidR="00147D5A">
          <w:rPr>
            <w:noProof/>
            <w:webHidden/>
          </w:rPr>
          <w:fldChar w:fldCharType="begin"/>
        </w:r>
        <w:r w:rsidR="00147D5A">
          <w:rPr>
            <w:noProof/>
            <w:webHidden/>
          </w:rPr>
          <w:instrText xml:space="preserve"> PAGEREF _Toc459792 \h </w:instrText>
        </w:r>
        <w:r w:rsidR="00147D5A">
          <w:rPr>
            <w:noProof/>
            <w:webHidden/>
          </w:rPr>
        </w:r>
        <w:r w:rsidR="00147D5A">
          <w:rPr>
            <w:noProof/>
            <w:webHidden/>
          </w:rPr>
          <w:fldChar w:fldCharType="separate"/>
        </w:r>
        <w:r w:rsidR="00EF134A">
          <w:rPr>
            <w:noProof/>
            <w:webHidden/>
          </w:rPr>
          <w:t>12</w:t>
        </w:r>
        <w:r w:rsidR="00147D5A">
          <w:rPr>
            <w:noProof/>
            <w:webHidden/>
          </w:rPr>
          <w:fldChar w:fldCharType="end"/>
        </w:r>
      </w:hyperlink>
    </w:p>
    <w:p w14:paraId="6625E731" w14:textId="0D83370A" w:rsidR="00147D5A" w:rsidRDefault="00583139">
      <w:pPr>
        <w:pStyle w:val="TOC4"/>
        <w:tabs>
          <w:tab w:val="right" w:leader="dot" w:pos="9628"/>
        </w:tabs>
        <w:rPr>
          <w:rFonts w:asciiTheme="minorHAnsi" w:eastAsiaTheme="minorEastAsia" w:hAnsiTheme="minorHAnsi"/>
          <w:noProof/>
          <w:sz w:val="22"/>
        </w:rPr>
      </w:pPr>
      <w:hyperlink w:anchor="_Toc459793" w:history="1">
        <w:r w:rsidR="00147D5A" w:rsidRPr="00D757E9">
          <w:rPr>
            <w:rStyle w:val="Hyperlink"/>
            <w:noProof/>
          </w:rPr>
          <w:t>2.1.6.3 MIRtoolbox</w:t>
        </w:r>
        <w:r w:rsidR="00147D5A">
          <w:rPr>
            <w:noProof/>
            <w:webHidden/>
          </w:rPr>
          <w:tab/>
        </w:r>
        <w:r w:rsidR="00147D5A">
          <w:rPr>
            <w:noProof/>
            <w:webHidden/>
          </w:rPr>
          <w:fldChar w:fldCharType="begin"/>
        </w:r>
        <w:r w:rsidR="00147D5A">
          <w:rPr>
            <w:noProof/>
            <w:webHidden/>
          </w:rPr>
          <w:instrText xml:space="preserve"> PAGEREF _Toc459793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57232807" w14:textId="125AF818" w:rsidR="00147D5A" w:rsidRDefault="00583139">
      <w:pPr>
        <w:pStyle w:val="TOC4"/>
        <w:tabs>
          <w:tab w:val="right" w:leader="dot" w:pos="9628"/>
        </w:tabs>
        <w:rPr>
          <w:rFonts w:asciiTheme="minorHAnsi" w:eastAsiaTheme="minorEastAsia" w:hAnsiTheme="minorHAnsi"/>
          <w:noProof/>
          <w:sz w:val="22"/>
        </w:rPr>
      </w:pPr>
      <w:hyperlink w:anchor="_Toc459794" w:history="1">
        <w:r w:rsidR="00147D5A" w:rsidRPr="00D757E9">
          <w:rPr>
            <w:rStyle w:val="Hyperlink"/>
            <w:noProof/>
            <w:lang w:eastAsia="en-IN"/>
          </w:rPr>
          <w:t>2.1.6.4</w:t>
        </w:r>
        <w:r w:rsidR="00147D5A" w:rsidRPr="00D757E9">
          <w:rPr>
            <w:rStyle w:val="Hyperlink"/>
            <w:rFonts w:eastAsia="Times New Roman"/>
            <w:noProof/>
            <w:lang w:eastAsia="en-IN"/>
          </w:rPr>
          <w:t xml:space="preserve"> Praat</w:t>
        </w:r>
        <w:r w:rsidR="00147D5A">
          <w:rPr>
            <w:noProof/>
            <w:webHidden/>
          </w:rPr>
          <w:tab/>
        </w:r>
        <w:r w:rsidR="00147D5A">
          <w:rPr>
            <w:noProof/>
            <w:webHidden/>
          </w:rPr>
          <w:fldChar w:fldCharType="begin"/>
        </w:r>
        <w:r w:rsidR="00147D5A">
          <w:rPr>
            <w:noProof/>
            <w:webHidden/>
          </w:rPr>
          <w:instrText xml:space="preserve"> PAGEREF _Toc459794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7AC37D97" w14:textId="7587A6F0" w:rsidR="00147D5A" w:rsidRDefault="00583139">
      <w:pPr>
        <w:pStyle w:val="TOC2"/>
        <w:tabs>
          <w:tab w:val="right" w:leader="dot" w:pos="9628"/>
        </w:tabs>
        <w:rPr>
          <w:rFonts w:asciiTheme="minorHAnsi" w:eastAsiaTheme="minorEastAsia" w:hAnsiTheme="minorHAnsi"/>
          <w:noProof/>
          <w:sz w:val="22"/>
        </w:rPr>
      </w:pPr>
      <w:hyperlink w:anchor="_Toc459795" w:history="1">
        <w:r w:rsidR="00147D5A" w:rsidRPr="00D757E9">
          <w:rPr>
            <w:rStyle w:val="Hyperlink"/>
            <w:noProof/>
          </w:rPr>
          <w:t>2.2 Application Areas Review</w:t>
        </w:r>
        <w:r w:rsidR="00147D5A">
          <w:rPr>
            <w:noProof/>
            <w:webHidden/>
          </w:rPr>
          <w:tab/>
        </w:r>
        <w:r w:rsidR="00147D5A">
          <w:rPr>
            <w:noProof/>
            <w:webHidden/>
          </w:rPr>
          <w:fldChar w:fldCharType="begin"/>
        </w:r>
        <w:r w:rsidR="00147D5A">
          <w:rPr>
            <w:noProof/>
            <w:webHidden/>
          </w:rPr>
          <w:instrText xml:space="preserve"> PAGEREF _Toc459795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5FD05" w14:textId="0520BBCA" w:rsidR="00147D5A" w:rsidRDefault="00583139">
      <w:pPr>
        <w:pStyle w:val="TOC3"/>
        <w:tabs>
          <w:tab w:val="right" w:leader="dot" w:pos="9628"/>
        </w:tabs>
        <w:rPr>
          <w:rFonts w:asciiTheme="minorHAnsi" w:eastAsiaTheme="minorEastAsia" w:hAnsiTheme="minorHAnsi"/>
          <w:noProof/>
          <w:sz w:val="22"/>
        </w:rPr>
      </w:pPr>
      <w:hyperlink w:anchor="_Toc459796" w:history="1">
        <w:r w:rsidR="00147D5A" w:rsidRPr="00D757E9">
          <w:rPr>
            <w:rStyle w:val="Hyperlink"/>
            <w:noProof/>
          </w:rPr>
          <w:t>2.2.1 Applications of Voice Emotion Detection Systems</w:t>
        </w:r>
        <w:r w:rsidR="00147D5A">
          <w:rPr>
            <w:noProof/>
            <w:webHidden/>
          </w:rPr>
          <w:tab/>
        </w:r>
        <w:r w:rsidR="00147D5A">
          <w:rPr>
            <w:noProof/>
            <w:webHidden/>
          </w:rPr>
          <w:fldChar w:fldCharType="begin"/>
        </w:r>
        <w:r w:rsidR="00147D5A">
          <w:rPr>
            <w:noProof/>
            <w:webHidden/>
          </w:rPr>
          <w:instrText xml:space="preserve"> PAGEREF _Toc459796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38B889B3" w14:textId="1078734E" w:rsidR="00147D5A" w:rsidRDefault="00583139">
      <w:pPr>
        <w:pStyle w:val="TOC4"/>
        <w:tabs>
          <w:tab w:val="right" w:leader="dot" w:pos="9628"/>
        </w:tabs>
        <w:rPr>
          <w:rFonts w:asciiTheme="minorHAnsi" w:eastAsiaTheme="minorEastAsia" w:hAnsiTheme="minorHAnsi"/>
          <w:noProof/>
          <w:sz w:val="22"/>
        </w:rPr>
      </w:pPr>
      <w:hyperlink w:anchor="_Toc459797" w:history="1">
        <w:r w:rsidR="00147D5A" w:rsidRPr="00D757E9">
          <w:rPr>
            <w:rStyle w:val="Hyperlink"/>
            <w:noProof/>
          </w:rPr>
          <w:t>2.2.1.1 Robotics</w:t>
        </w:r>
        <w:r w:rsidR="00147D5A">
          <w:rPr>
            <w:noProof/>
            <w:webHidden/>
          </w:rPr>
          <w:tab/>
        </w:r>
        <w:r w:rsidR="00147D5A">
          <w:rPr>
            <w:noProof/>
            <w:webHidden/>
          </w:rPr>
          <w:fldChar w:fldCharType="begin"/>
        </w:r>
        <w:r w:rsidR="00147D5A">
          <w:rPr>
            <w:noProof/>
            <w:webHidden/>
          </w:rPr>
          <w:instrText xml:space="preserve"> PAGEREF _Toc459797 \h </w:instrText>
        </w:r>
        <w:r w:rsidR="00147D5A">
          <w:rPr>
            <w:noProof/>
            <w:webHidden/>
          </w:rPr>
        </w:r>
        <w:r w:rsidR="00147D5A">
          <w:rPr>
            <w:noProof/>
            <w:webHidden/>
          </w:rPr>
          <w:fldChar w:fldCharType="separate"/>
        </w:r>
        <w:r w:rsidR="00EF134A">
          <w:rPr>
            <w:noProof/>
            <w:webHidden/>
          </w:rPr>
          <w:t>13</w:t>
        </w:r>
        <w:r w:rsidR="00147D5A">
          <w:rPr>
            <w:noProof/>
            <w:webHidden/>
          </w:rPr>
          <w:fldChar w:fldCharType="end"/>
        </w:r>
      </w:hyperlink>
    </w:p>
    <w:p w14:paraId="1A876C8D" w14:textId="39B4C4ED" w:rsidR="00147D5A" w:rsidRDefault="00583139">
      <w:pPr>
        <w:pStyle w:val="TOC4"/>
        <w:tabs>
          <w:tab w:val="right" w:leader="dot" w:pos="9628"/>
        </w:tabs>
        <w:rPr>
          <w:rFonts w:asciiTheme="minorHAnsi" w:eastAsiaTheme="minorEastAsia" w:hAnsiTheme="minorHAnsi"/>
          <w:noProof/>
          <w:sz w:val="22"/>
        </w:rPr>
      </w:pPr>
      <w:hyperlink w:anchor="_Toc459798" w:history="1">
        <w:r w:rsidR="00147D5A" w:rsidRPr="00D757E9">
          <w:rPr>
            <w:rStyle w:val="Hyperlink"/>
            <w:noProof/>
          </w:rPr>
          <w:t>2.2.1.2 Automated Call Centers</w:t>
        </w:r>
        <w:r w:rsidR="00147D5A">
          <w:rPr>
            <w:noProof/>
            <w:webHidden/>
          </w:rPr>
          <w:tab/>
        </w:r>
        <w:r w:rsidR="00147D5A">
          <w:rPr>
            <w:noProof/>
            <w:webHidden/>
          </w:rPr>
          <w:fldChar w:fldCharType="begin"/>
        </w:r>
        <w:r w:rsidR="00147D5A">
          <w:rPr>
            <w:noProof/>
            <w:webHidden/>
          </w:rPr>
          <w:instrText xml:space="preserve"> PAGEREF _Toc459798 \h </w:instrText>
        </w:r>
        <w:r w:rsidR="00147D5A">
          <w:rPr>
            <w:noProof/>
            <w:webHidden/>
          </w:rPr>
        </w:r>
        <w:r w:rsidR="00147D5A">
          <w:rPr>
            <w:noProof/>
            <w:webHidden/>
          </w:rPr>
          <w:fldChar w:fldCharType="separate"/>
        </w:r>
        <w:r w:rsidR="00EF134A">
          <w:rPr>
            <w:noProof/>
            <w:webHidden/>
          </w:rPr>
          <w:t>14</w:t>
        </w:r>
        <w:r w:rsidR="00147D5A">
          <w:rPr>
            <w:noProof/>
            <w:webHidden/>
          </w:rPr>
          <w:fldChar w:fldCharType="end"/>
        </w:r>
      </w:hyperlink>
    </w:p>
    <w:p w14:paraId="585C0C80" w14:textId="2794887C" w:rsidR="00147D5A" w:rsidRDefault="00583139">
      <w:pPr>
        <w:pStyle w:val="TOC4"/>
        <w:tabs>
          <w:tab w:val="right" w:leader="dot" w:pos="9628"/>
        </w:tabs>
        <w:rPr>
          <w:rFonts w:asciiTheme="minorHAnsi" w:eastAsiaTheme="minorEastAsia" w:hAnsiTheme="minorHAnsi"/>
          <w:noProof/>
          <w:sz w:val="22"/>
        </w:rPr>
      </w:pPr>
      <w:hyperlink w:anchor="_Toc459799" w:history="1">
        <w:r w:rsidR="00147D5A" w:rsidRPr="00D757E9">
          <w:rPr>
            <w:rStyle w:val="Hyperlink"/>
            <w:noProof/>
          </w:rPr>
          <w:t>2.2.1.3 Automated Cars</w:t>
        </w:r>
        <w:r w:rsidR="00147D5A">
          <w:rPr>
            <w:noProof/>
            <w:webHidden/>
          </w:rPr>
          <w:tab/>
        </w:r>
        <w:r w:rsidR="00147D5A">
          <w:rPr>
            <w:noProof/>
            <w:webHidden/>
          </w:rPr>
          <w:fldChar w:fldCharType="begin"/>
        </w:r>
        <w:r w:rsidR="00147D5A">
          <w:rPr>
            <w:noProof/>
            <w:webHidden/>
          </w:rPr>
          <w:instrText xml:space="preserve"> PAGEREF _Toc459799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5E587BF1" w14:textId="50D57817" w:rsidR="00147D5A" w:rsidRDefault="00583139">
      <w:pPr>
        <w:pStyle w:val="TOC4"/>
        <w:tabs>
          <w:tab w:val="right" w:leader="dot" w:pos="9628"/>
        </w:tabs>
        <w:rPr>
          <w:rFonts w:asciiTheme="minorHAnsi" w:eastAsiaTheme="minorEastAsia" w:hAnsiTheme="minorHAnsi"/>
          <w:noProof/>
          <w:sz w:val="22"/>
        </w:rPr>
      </w:pPr>
      <w:hyperlink w:anchor="_Toc459800" w:history="1">
        <w:r w:rsidR="00147D5A" w:rsidRPr="00D757E9">
          <w:rPr>
            <w:rStyle w:val="Hyperlink"/>
            <w:noProof/>
          </w:rPr>
          <w:t>2.2.1.4 Lie detection Systems</w:t>
        </w:r>
        <w:r w:rsidR="00147D5A">
          <w:rPr>
            <w:noProof/>
            <w:webHidden/>
          </w:rPr>
          <w:tab/>
        </w:r>
        <w:r w:rsidR="00147D5A">
          <w:rPr>
            <w:noProof/>
            <w:webHidden/>
          </w:rPr>
          <w:fldChar w:fldCharType="begin"/>
        </w:r>
        <w:r w:rsidR="00147D5A">
          <w:rPr>
            <w:noProof/>
            <w:webHidden/>
          </w:rPr>
          <w:instrText xml:space="preserve"> PAGEREF _Toc459800 \h </w:instrText>
        </w:r>
        <w:r w:rsidR="00147D5A">
          <w:rPr>
            <w:noProof/>
            <w:webHidden/>
          </w:rPr>
        </w:r>
        <w:r w:rsidR="00147D5A">
          <w:rPr>
            <w:noProof/>
            <w:webHidden/>
          </w:rPr>
          <w:fldChar w:fldCharType="separate"/>
        </w:r>
        <w:r w:rsidR="00EF134A">
          <w:rPr>
            <w:noProof/>
            <w:webHidden/>
          </w:rPr>
          <w:t>15</w:t>
        </w:r>
        <w:r w:rsidR="00147D5A">
          <w:rPr>
            <w:noProof/>
            <w:webHidden/>
          </w:rPr>
          <w:fldChar w:fldCharType="end"/>
        </w:r>
      </w:hyperlink>
    </w:p>
    <w:p w14:paraId="0397A68B" w14:textId="73A0ADA9" w:rsidR="00147D5A" w:rsidRDefault="00583139">
      <w:pPr>
        <w:pStyle w:val="TOC3"/>
        <w:tabs>
          <w:tab w:val="right" w:leader="dot" w:pos="9628"/>
        </w:tabs>
        <w:rPr>
          <w:rFonts w:asciiTheme="minorHAnsi" w:eastAsiaTheme="minorEastAsia" w:hAnsiTheme="minorHAnsi"/>
          <w:noProof/>
          <w:sz w:val="22"/>
        </w:rPr>
      </w:pPr>
      <w:hyperlink w:anchor="_Toc459801" w:history="1">
        <w:r w:rsidR="00147D5A" w:rsidRPr="00D757E9">
          <w:rPr>
            <w:rStyle w:val="Hyperlink"/>
            <w:noProof/>
          </w:rPr>
          <w:t>2.2.2 Applications of Text Emotion Detection</w:t>
        </w:r>
        <w:r w:rsidR="00147D5A">
          <w:rPr>
            <w:noProof/>
            <w:webHidden/>
          </w:rPr>
          <w:tab/>
        </w:r>
        <w:r w:rsidR="00147D5A">
          <w:rPr>
            <w:noProof/>
            <w:webHidden/>
          </w:rPr>
          <w:fldChar w:fldCharType="begin"/>
        </w:r>
        <w:r w:rsidR="00147D5A">
          <w:rPr>
            <w:noProof/>
            <w:webHidden/>
          </w:rPr>
          <w:instrText xml:space="preserve"> PAGEREF _Toc459801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6BDCDBBD" w14:textId="2522F13E" w:rsidR="00147D5A" w:rsidRDefault="00583139">
      <w:pPr>
        <w:pStyle w:val="TOC4"/>
        <w:tabs>
          <w:tab w:val="right" w:leader="dot" w:pos="9628"/>
        </w:tabs>
        <w:rPr>
          <w:rFonts w:asciiTheme="minorHAnsi" w:eastAsiaTheme="minorEastAsia" w:hAnsiTheme="minorHAnsi"/>
          <w:noProof/>
          <w:sz w:val="22"/>
        </w:rPr>
      </w:pPr>
      <w:hyperlink w:anchor="_Toc459802" w:history="1">
        <w:r w:rsidR="00147D5A" w:rsidRPr="00D757E9">
          <w:rPr>
            <w:rStyle w:val="Hyperlink"/>
            <w:noProof/>
          </w:rPr>
          <w:t>2.2.2.1 Text emotion detection in Business</w:t>
        </w:r>
        <w:r w:rsidR="00147D5A">
          <w:rPr>
            <w:noProof/>
            <w:webHidden/>
          </w:rPr>
          <w:tab/>
        </w:r>
        <w:r w:rsidR="00147D5A">
          <w:rPr>
            <w:noProof/>
            <w:webHidden/>
          </w:rPr>
          <w:fldChar w:fldCharType="begin"/>
        </w:r>
        <w:r w:rsidR="00147D5A">
          <w:rPr>
            <w:noProof/>
            <w:webHidden/>
          </w:rPr>
          <w:instrText xml:space="preserve"> PAGEREF _Toc459802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12E6D92D" w14:textId="7DA95C29" w:rsidR="00147D5A" w:rsidRDefault="00583139">
      <w:pPr>
        <w:pStyle w:val="TOC4"/>
        <w:tabs>
          <w:tab w:val="right" w:leader="dot" w:pos="9628"/>
        </w:tabs>
        <w:rPr>
          <w:rFonts w:asciiTheme="minorHAnsi" w:eastAsiaTheme="minorEastAsia" w:hAnsiTheme="minorHAnsi"/>
          <w:noProof/>
          <w:sz w:val="22"/>
        </w:rPr>
      </w:pPr>
      <w:hyperlink w:anchor="_Toc459803" w:history="1">
        <w:r w:rsidR="00147D5A" w:rsidRPr="00D757E9">
          <w:rPr>
            <w:rStyle w:val="Hyperlink"/>
            <w:noProof/>
          </w:rPr>
          <w:t>2.2.2.2 Text emotion detection in Politics</w:t>
        </w:r>
        <w:r w:rsidR="00147D5A">
          <w:rPr>
            <w:noProof/>
            <w:webHidden/>
          </w:rPr>
          <w:tab/>
        </w:r>
        <w:r w:rsidR="00147D5A">
          <w:rPr>
            <w:noProof/>
            <w:webHidden/>
          </w:rPr>
          <w:fldChar w:fldCharType="begin"/>
        </w:r>
        <w:r w:rsidR="00147D5A">
          <w:rPr>
            <w:noProof/>
            <w:webHidden/>
          </w:rPr>
          <w:instrText xml:space="preserve"> PAGEREF _Toc459803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3D263C09" w14:textId="21902500" w:rsidR="00147D5A" w:rsidRDefault="00583139">
      <w:pPr>
        <w:pStyle w:val="TOC4"/>
        <w:tabs>
          <w:tab w:val="right" w:leader="dot" w:pos="9628"/>
        </w:tabs>
        <w:rPr>
          <w:rFonts w:asciiTheme="minorHAnsi" w:eastAsiaTheme="minorEastAsia" w:hAnsiTheme="minorHAnsi"/>
          <w:noProof/>
          <w:sz w:val="22"/>
        </w:rPr>
      </w:pPr>
      <w:hyperlink w:anchor="_Toc459804" w:history="1">
        <w:r w:rsidR="00147D5A" w:rsidRPr="00D757E9">
          <w:rPr>
            <w:rStyle w:val="Hyperlink"/>
            <w:noProof/>
          </w:rPr>
          <w:t>2.2.2.3 Text emotion detection in Psychology</w:t>
        </w:r>
        <w:r w:rsidR="00147D5A">
          <w:rPr>
            <w:noProof/>
            <w:webHidden/>
          </w:rPr>
          <w:tab/>
        </w:r>
        <w:r w:rsidR="00147D5A">
          <w:rPr>
            <w:noProof/>
            <w:webHidden/>
          </w:rPr>
          <w:fldChar w:fldCharType="begin"/>
        </w:r>
        <w:r w:rsidR="00147D5A">
          <w:rPr>
            <w:noProof/>
            <w:webHidden/>
          </w:rPr>
          <w:instrText xml:space="preserve"> PAGEREF _Toc459804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7ED9F0F2" w14:textId="34EE29E9" w:rsidR="00147D5A" w:rsidRDefault="00583139">
      <w:pPr>
        <w:pStyle w:val="TOC4"/>
        <w:tabs>
          <w:tab w:val="right" w:leader="dot" w:pos="9628"/>
        </w:tabs>
        <w:rPr>
          <w:rFonts w:asciiTheme="minorHAnsi" w:eastAsiaTheme="minorEastAsia" w:hAnsiTheme="minorHAnsi"/>
          <w:noProof/>
          <w:sz w:val="22"/>
        </w:rPr>
      </w:pPr>
      <w:hyperlink w:anchor="_Toc459805" w:history="1">
        <w:r w:rsidR="00147D5A" w:rsidRPr="00D757E9">
          <w:rPr>
            <w:rStyle w:val="Hyperlink"/>
            <w:noProof/>
          </w:rPr>
          <w:t>2.2.2.4 Text emotion detection in Finance</w:t>
        </w:r>
        <w:r w:rsidR="00147D5A">
          <w:rPr>
            <w:noProof/>
            <w:webHidden/>
          </w:rPr>
          <w:tab/>
        </w:r>
        <w:r w:rsidR="00147D5A">
          <w:rPr>
            <w:noProof/>
            <w:webHidden/>
          </w:rPr>
          <w:fldChar w:fldCharType="begin"/>
        </w:r>
        <w:r w:rsidR="00147D5A">
          <w:rPr>
            <w:noProof/>
            <w:webHidden/>
          </w:rPr>
          <w:instrText xml:space="preserve"> PAGEREF _Toc459805 \h </w:instrText>
        </w:r>
        <w:r w:rsidR="00147D5A">
          <w:rPr>
            <w:noProof/>
            <w:webHidden/>
          </w:rPr>
        </w:r>
        <w:r w:rsidR="00147D5A">
          <w:rPr>
            <w:noProof/>
            <w:webHidden/>
          </w:rPr>
          <w:fldChar w:fldCharType="separate"/>
        </w:r>
        <w:r w:rsidR="00EF134A">
          <w:rPr>
            <w:noProof/>
            <w:webHidden/>
          </w:rPr>
          <w:t>16</w:t>
        </w:r>
        <w:r w:rsidR="00147D5A">
          <w:rPr>
            <w:noProof/>
            <w:webHidden/>
          </w:rPr>
          <w:fldChar w:fldCharType="end"/>
        </w:r>
      </w:hyperlink>
    </w:p>
    <w:p w14:paraId="09FD5F4A" w14:textId="0CEEAA8F" w:rsidR="00147D5A" w:rsidRDefault="00583139">
      <w:pPr>
        <w:pStyle w:val="TOC4"/>
        <w:tabs>
          <w:tab w:val="right" w:leader="dot" w:pos="9628"/>
        </w:tabs>
        <w:rPr>
          <w:rFonts w:asciiTheme="minorHAnsi" w:eastAsiaTheme="minorEastAsia" w:hAnsiTheme="minorHAnsi"/>
          <w:noProof/>
          <w:sz w:val="22"/>
        </w:rPr>
      </w:pPr>
      <w:hyperlink w:anchor="_Toc459806" w:history="1">
        <w:r w:rsidR="00147D5A" w:rsidRPr="00D757E9">
          <w:rPr>
            <w:rStyle w:val="Hyperlink"/>
            <w:noProof/>
          </w:rPr>
          <w:t>2.2.2.5 Text emotion detection on academic services leaving amenities and leisure activities at HSRW</w:t>
        </w:r>
        <w:r w:rsidR="00147D5A">
          <w:rPr>
            <w:noProof/>
            <w:webHidden/>
          </w:rPr>
          <w:tab/>
        </w:r>
        <w:r w:rsidR="00147D5A">
          <w:rPr>
            <w:noProof/>
            <w:webHidden/>
          </w:rPr>
          <w:fldChar w:fldCharType="begin"/>
        </w:r>
        <w:r w:rsidR="00147D5A">
          <w:rPr>
            <w:noProof/>
            <w:webHidden/>
          </w:rPr>
          <w:instrText xml:space="preserve"> PAGEREF _Toc459806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583D5899" w14:textId="386E3CD9" w:rsidR="00147D5A" w:rsidRDefault="00583139">
      <w:pPr>
        <w:pStyle w:val="TOC3"/>
        <w:tabs>
          <w:tab w:val="right" w:leader="dot" w:pos="9628"/>
        </w:tabs>
        <w:rPr>
          <w:rFonts w:asciiTheme="minorHAnsi" w:eastAsiaTheme="minorEastAsia" w:hAnsiTheme="minorHAnsi"/>
          <w:noProof/>
          <w:sz w:val="22"/>
        </w:rPr>
      </w:pPr>
      <w:hyperlink w:anchor="_Toc459807" w:history="1">
        <w:r w:rsidR="00147D5A" w:rsidRPr="00D757E9">
          <w:rPr>
            <w:rStyle w:val="Hyperlink"/>
            <w:noProof/>
          </w:rPr>
          <w:t>2.2.3 Facial Emotion Detection and Multimodal Detection</w:t>
        </w:r>
        <w:r w:rsidR="00147D5A">
          <w:rPr>
            <w:noProof/>
            <w:webHidden/>
          </w:rPr>
          <w:tab/>
        </w:r>
        <w:r w:rsidR="00147D5A">
          <w:rPr>
            <w:noProof/>
            <w:webHidden/>
          </w:rPr>
          <w:fldChar w:fldCharType="begin"/>
        </w:r>
        <w:r w:rsidR="00147D5A">
          <w:rPr>
            <w:noProof/>
            <w:webHidden/>
          </w:rPr>
          <w:instrText xml:space="preserve"> PAGEREF _Toc459807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447CC0B2" w14:textId="2A5246F6" w:rsidR="00147D5A" w:rsidRDefault="00583139">
      <w:pPr>
        <w:pStyle w:val="TOC4"/>
        <w:tabs>
          <w:tab w:val="right" w:leader="dot" w:pos="9628"/>
        </w:tabs>
        <w:rPr>
          <w:rFonts w:asciiTheme="minorHAnsi" w:eastAsiaTheme="minorEastAsia" w:hAnsiTheme="minorHAnsi"/>
          <w:noProof/>
          <w:sz w:val="22"/>
        </w:rPr>
      </w:pPr>
      <w:hyperlink w:anchor="_Toc459808" w:history="1">
        <w:r w:rsidR="00147D5A" w:rsidRPr="00D757E9">
          <w:rPr>
            <w:rStyle w:val="Hyperlink"/>
            <w:rFonts w:eastAsia="Times New Roman"/>
            <w:noProof/>
            <w:lang w:eastAsia="en-IN"/>
          </w:rPr>
          <w:t>2.2.3.1 Media Retrieval and Indexing</w:t>
        </w:r>
        <w:r w:rsidR="00147D5A">
          <w:rPr>
            <w:noProof/>
            <w:webHidden/>
          </w:rPr>
          <w:tab/>
        </w:r>
        <w:r w:rsidR="00147D5A">
          <w:rPr>
            <w:noProof/>
            <w:webHidden/>
          </w:rPr>
          <w:fldChar w:fldCharType="begin"/>
        </w:r>
        <w:r w:rsidR="00147D5A">
          <w:rPr>
            <w:noProof/>
            <w:webHidden/>
          </w:rPr>
          <w:instrText xml:space="preserve"> PAGEREF _Toc459808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00F941B6" w14:textId="0D6D4CC2" w:rsidR="00147D5A" w:rsidRDefault="00583139">
      <w:pPr>
        <w:pStyle w:val="TOC4"/>
        <w:tabs>
          <w:tab w:val="right" w:leader="dot" w:pos="9628"/>
        </w:tabs>
        <w:rPr>
          <w:rFonts w:asciiTheme="minorHAnsi" w:eastAsiaTheme="minorEastAsia" w:hAnsiTheme="minorHAnsi"/>
          <w:noProof/>
          <w:sz w:val="22"/>
        </w:rPr>
      </w:pPr>
      <w:hyperlink w:anchor="_Toc459809" w:history="1">
        <w:r w:rsidR="00147D5A" w:rsidRPr="00D757E9">
          <w:rPr>
            <w:rStyle w:val="Hyperlink"/>
            <w:rFonts w:eastAsia="Times New Roman"/>
            <w:noProof/>
            <w:lang w:eastAsia="en-IN"/>
          </w:rPr>
          <w:t>2.2.3.2 Video Game Testing</w:t>
        </w:r>
        <w:r w:rsidR="00147D5A">
          <w:rPr>
            <w:noProof/>
            <w:webHidden/>
          </w:rPr>
          <w:tab/>
        </w:r>
        <w:r w:rsidR="00147D5A">
          <w:rPr>
            <w:noProof/>
            <w:webHidden/>
          </w:rPr>
          <w:fldChar w:fldCharType="begin"/>
        </w:r>
        <w:r w:rsidR="00147D5A">
          <w:rPr>
            <w:noProof/>
            <w:webHidden/>
          </w:rPr>
          <w:instrText xml:space="preserve"> PAGEREF _Toc459809 \h </w:instrText>
        </w:r>
        <w:r w:rsidR="00147D5A">
          <w:rPr>
            <w:noProof/>
            <w:webHidden/>
          </w:rPr>
        </w:r>
        <w:r w:rsidR="00147D5A">
          <w:rPr>
            <w:noProof/>
            <w:webHidden/>
          </w:rPr>
          <w:fldChar w:fldCharType="separate"/>
        </w:r>
        <w:r w:rsidR="00EF134A">
          <w:rPr>
            <w:noProof/>
            <w:webHidden/>
          </w:rPr>
          <w:t>17</w:t>
        </w:r>
        <w:r w:rsidR="00147D5A">
          <w:rPr>
            <w:noProof/>
            <w:webHidden/>
          </w:rPr>
          <w:fldChar w:fldCharType="end"/>
        </w:r>
      </w:hyperlink>
    </w:p>
    <w:p w14:paraId="755A9CCF" w14:textId="200F36B5" w:rsidR="00147D5A" w:rsidRDefault="00583139">
      <w:pPr>
        <w:pStyle w:val="TOC4"/>
        <w:tabs>
          <w:tab w:val="right" w:leader="dot" w:pos="9628"/>
        </w:tabs>
        <w:rPr>
          <w:rFonts w:asciiTheme="minorHAnsi" w:eastAsiaTheme="minorEastAsia" w:hAnsiTheme="minorHAnsi"/>
          <w:noProof/>
          <w:sz w:val="22"/>
        </w:rPr>
      </w:pPr>
      <w:hyperlink w:anchor="_Toc459810" w:history="1">
        <w:r w:rsidR="00147D5A" w:rsidRPr="00D757E9">
          <w:rPr>
            <w:rStyle w:val="Hyperlink"/>
            <w:rFonts w:eastAsia="Times New Roman"/>
            <w:noProof/>
            <w:lang w:eastAsia="en-IN"/>
          </w:rPr>
          <w:t>2.2.3.3</w:t>
        </w:r>
        <w:r w:rsidR="00147D5A" w:rsidRPr="00D757E9">
          <w:rPr>
            <w:rStyle w:val="Hyperlink"/>
            <w:noProof/>
            <w:lang w:eastAsia="en-IN"/>
          </w:rPr>
          <w:t xml:space="preserve"> S</w:t>
        </w:r>
        <w:r w:rsidR="00147D5A" w:rsidRPr="00D757E9">
          <w:rPr>
            <w:rStyle w:val="Hyperlink"/>
            <w:rFonts w:eastAsia="Times New Roman"/>
            <w:noProof/>
            <w:lang w:eastAsia="en-IN"/>
          </w:rPr>
          <w:t>oftware Usability Testing</w:t>
        </w:r>
        <w:r w:rsidR="00147D5A">
          <w:rPr>
            <w:noProof/>
            <w:webHidden/>
          </w:rPr>
          <w:tab/>
        </w:r>
        <w:r w:rsidR="00147D5A">
          <w:rPr>
            <w:noProof/>
            <w:webHidden/>
          </w:rPr>
          <w:fldChar w:fldCharType="begin"/>
        </w:r>
        <w:r w:rsidR="00147D5A">
          <w:rPr>
            <w:noProof/>
            <w:webHidden/>
          </w:rPr>
          <w:instrText xml:space="preserve"> PAGEREF _Toc459810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03EAC29" w14:textId="142A250A" w:rsidR="00147D5A" w:rsidRDefault="00583139">
      <w:pPr>
        <w:pStyle w:val="TOC1"/>
        <w:tabs>
          <w:tab w:val="right" w:leader="dot" w:pos="9628"/>
        </w:tabs>
        <w:rPr>
          <w:rFonts w:asciiTheme="minorHAnsi" w:eastAsiaTheme="minorEastAsia" w:hAnsiTheme="minorHAnsi"/>
          <w:noProof/>
          <w:sz w:val="22"/>
        </w:rPr>
      </w:pPr>
      <w:hyperlink w:anchor="_Toc459811" w:history="1">
        <w:r w:rsidR="00147D5A" w:rsidRPr="00D757E9">
          <w:rPr>
            <w:rStyle w:val="Hyperlink"/>
            <w:noProof/>
            <w:lang w:eastAsia="en-IN"/>
          </w:rPr>
          <w:t>3 Methodology</w:t>
        </w:r>
        <w:r w:rsidR="00147D5A">
          <w:rPr>
            <w:noProof/>
            <w:webHidden/>
          </w:rPr>
          <w:tab/>
        </w:r>
        <w:r w:rsidR="00147D5A">
          <w:rPr>
            <w:noProof/>
            <w:webHidden/>
          </w:rPr>
          <w:fldChar w:fldCharType="begin"/>
        </w:r>
        <w:r w:rsidR="00147D5A">
          <w:rPr>
            <w:noProof/>
            <w:webHidden/>
          </w:rPr>
          <w:instrText xml:space="preserve"> PAGEREF _Toc459811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6F5F62C1" w14:textId="1719FB86" w:rsidR="00147D5A" w:rsidRDefault="00583139">
      <w:pPr>
        <w:pStyle w:val="TOC2"/>
        <w:tabs>
          <w:tab w:val="right" w:leader="dot" w:pos="9628"/>
        </w:tabs>
        <w:rPr>
          <w:rFonts w:asciiTheme="minorHAnsi" w:eastAsiaTheme="minorEastAsia" w:hAnsiTheme="minorHAnsi"/>
          <w:noProof/>
          <w:sz w:val="22"/>
        </w:rPr>
      </w:pPr>
      <w:hyperlink w:anchor="_Toc459812" w:history="1">
        <w:r w:rsidR="00147D5A" w:rsidRPr="00D757E9">
          <w:rPr>
            <w:rStyle w:val="Hyperlink"/>
            <w:noProof/>
            <w:lang w:eastAsia="en-IN"/>
          </w:rPr>
          <w:t>3.1 Research, Questionnaire and Interview</w:t>
        </w:r>
        <w:r w:rsidR="00147D5A">
          <w:rPr>
            <w:noProof/>
            <w:webHidden/>
          </w:rPr>
          <w:tab/>
        </w:r>
        <w:r w:rsidR="00147D5A">
          <w:rPr>
            <w:noProof/>
            <w:webHidden/>
          </w:rPr>
          <w:fldChar w:fldCharType="begin"/>
        </w:r>
        <w:r w:rsidR="00147D5A">
          <w:rPr>
            <w:noProof/>
            <w:webHidden/>
          </w:rPr>
          <w:instrText xml:space="preserve"> PAGEREF _Toc459812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395C795B" w14:textId="6BFB98B5" w:rsidR="00147D5A" w:rsidRDefault="00583139">
      <w:pPr>
        <w:pStyle w:val="TOC3"/>
        <w:tabs>
          <w:tab w:val="right" w:leader="dot" w:pos="9628"/>
        </w:tabs>
        <w:rPr>
          <w:rFonts w:asciiTheme="minorHAnsi" w:eastAsiaTheme="minorEastAsia" w:hAnsiTheme="minorHAnsi"/>
          <w:noProof/>
          <w:sz w:val="22"/>
        </w:rPr>
      </w:pPr>
      <w:hyperlink w:anchor="_Toc459813" w:history="1">
        <w:r w:rsidR="00147D5A" w:rsidRPr="00D757E9">
          <w:rPr>
            <w:rStyle w:val="Hyperlink"/>
            <w:noProof/>
          </w:rPr>
          <w:t>3.1.1 Psychological Research</w:t>
        </w:r>
        <w:r w:rsidR="00147D5A">
          <w:rPr>
            <w:noProof/>
            <w:webHidden/>
          </w:rPr>
          <w:tab/>
        </w:r>
        <w:r w:rsidR="00147D5A">
          <w:rPr>
            <w:noProof/>
            <w:webHidden/>
          </w:rPr>
          <w:fldChar w:fldCharType="begin"/>
        </w:r>
        <w:r w:rsidR="00147D5A">
          <w:rPr>
            <w:noProof/>
            <w:webHidden/>
          </w:rPr>
          <w:instrText xml:space="preserve"> PAGEREF _Toc459813 \h </w:instrText>
        </w:r>
        <w:r w:rsidR="00147D5A">
          <w:rPr>
            <w:noProof/>
            <w:webHidden/>
          </w:rPr>
        </w:r>
        <w:r w:rsidR="00147D5A">
          <w:rPr>
            <w:noProof/>
            <w:webHidden/>
          </w:rPr>
          <w:fldChar w:fldCharType="separate"/>
        </w:r>
        <w:r w:rsidR="00EF134A">
          <w:rPr>
            <w:noProof/>
            <w:webHidden/>
          </w:rPr>
          <w:t>18</w:t>
        </w:r>
        <w:r w:rsidR="00147D5A">
          <w:rPr>
            <w:noProof/>
            <w:webHidden/>
          </w:rPr>
          <w:fldChar w:fldCharType="end"/>
        </w:r>
      </w:hyperlink>
    </w:p>
    <w:p w14:paraId="2BA8599F" w14:textId="5AFC1C60" w:rsidR="00147D5A" w:rsidRDefault="00583139">
      <w:pPr>
        <w:pStyle w:val="TOC3"/>
        <w:tabs>
          <w:tab w:val="right" w:leader="dot" w:pos="9628"/>
        </w:tabs>
        <w:rPr>
          <w:rFonts w:asciiTheme="minorHAnsi" w:eastAsiaTheme="minorEastAsia" w:hAnsiTheme="minorHAnsi"/>
          <w:noProof/>
          <w:sz w:val="22"/>
        </w:rPr>
      </w:pPr>
      <w:hyperlink w:anchor="_Toc459814" w:history="1">
        <w:r w:rsidR="00147D5A" w:rsidRPr="00D757E9">
          <w:rPr>
            <w:rStyle w:val="Hyperlink"/>
            <w:noProof/>
          </w:rPr>
          <w:t>3.1.2 Questionnaire Design and Interview</w:t>
        </w:r>
        <w:r w:rsidR="00147D5A">
          <w:rPr>
            <w:noProof/>
            <w:webHidden/>
          </w:rPr>
          <w:tab/>
        </w:r>
        <w:r w:rsidR="00147D5A">
          <w:rPr>
            <w:noProof/>
            <w:webHidden/>
          </w:rPr>
          <w:fldChar w:fldCharType="begin"/>
        </w:r>
        <w:r w:rsidR="00147D5A">
          <w:rPr>
            <w:noProof/>
            <w:webHidden/>
          </w:rPr>
          <w:instrText xml:space="preserve"> PAGEREF _Toc459814 \h </w:instrText>
        </w:r>
        <w:r w:rsidR="00147D5A">
          <w:rPr>
            <w:noProof/>
            <w:webHidden/>
          </w:rPr>
        </w:r>
        <w:r w:rsidR="00147D5A">
          <w:rPr>
            <w:noProof/>
            <w:webHidden/>
          </w:rPr>
          <w:fldChar w:fldCharType="separate"/>
        </w:r>
        <w:r w:rsidR="00EF134A">
          <w:rPr>
            <w:noProof/>
            <w:webHidden/>
          </w:rPr>
          <w:t>19</w:t>
        </w:r>
        <w:r w:rsidR="00147D5A">
          <w:rPr>
            <w:noProof/>
            <w:webHidden/>
          </w:rPr>
          <w:fldChar w:fldCharType="end"/>
        </w:r>
      </w:hyperlink>
    </w:p>
    <w:p w14:paraId="74830020" w14:textId="767B84A7" w:rsidR="00147D5A" w:rsidRDefault="00583139">
      <w:pPr>
        <w:pStyle w:val="TOC4"/>
        <w:tabs>
          <w:tab w:val="right" w:leader="dot" w:pos="9628"/>
        </w:tabs>
        <w:rPr>
          <w:rFonts w:asciiTheme="minorHAnsi" w:eastAsiaTheme="minorEastAsia" w:hAnsiTheme="minorHAnsi"/>
          <w:noProof/>
          <w:sz w:val="22"/>
        </w:rPr>
      </w:pPr>
      <w:hyperlink w:anchor="_Toc459815" w:history="1">
        <w:r w:rsidR="00147D5A" w:rsidRPr="00D757E9">
          <w:rPr>
            <w:rStyle w:val="Hyperlink"/>
            <w:noProof/>
          </w:rPr>
          <w:t>3.1.2.1 Questionnaire Design</w:t>
        </w:r>
        <w:r w:rsidR="00147D5A">
          <w:rPr>
            <w:noProof/>
            <w:webHidden/>
          </w:rPr>
          <w:tab/>
        </w:r>
        <w:r w:rsidR="00147D5A">
          <w:rPr>
            <w:noProof/>
            <w:webHidden/>
          </w:rPr>
          <w:fldChar w:fldCharType="begin"/>
        </w:r>
        <w:r w:rsidR="00147D5A">
          <w:rPr>
            <w:noProof/>
            <w:webHidden/>
          </w:rPr>
          <w:instrText xml:space="preserve"> PAGEREF _Toc459815 \h </w:instrText>
        </w:r>
        <w:r w:rsidR="00147D5A">
          <w:rPr>
            <w:noProof/>
            <w:webHidden/>
          </w:rPr>
        </w:r>
        <w:r w:rsidR="00147D5A">
          <w:rPr>
            <w:noProof/>
            <w:webHidden/>
          </w:rPr>
          <w:fldChar w:fldCharType="separate"/>
        </w:r>
        <w:r w:rsidR="00EF134A">
          <w:rPr>
            <w:noProof/>
            <w:webHidden/>
          </w:rPr>
          <w:t>20</w:t>
        </w:r>
        <w:r w:rsidR="00147D5A">
          <w:rPr>
            <w:noProof/>
            <w:webHidden/>
          </w:rPr>
          <w:fldChar w:fldCharType="end"/>
        </w:r>
      </w:hyperlink>
    </w:p>
    <w:p w14:paraId="60A8C3E2" w14:textId="514563B1" w:rsidR="00147D5A" w:rsidRDefault="00583139">
      <w:pPr>
        <w:pStyle w:val="TOC4"/>
        <w:tabs>
          <w:tab w:val="right" w:leader="dot" w:pos="9628"/>
        </w:tabs>
        <w:rPr>
          <w:rFonts w:asciiTheme="minorHAnsi" w:eastAsiaTheme="minorEastAsia" w:hAnsiTheme="minorHAnsi"/>
          <w:noProof/>
          <w:sz w:val="22"/>
        </w:rPr>
      </w:pPr>
      <w:hyperlink w:anchor="_Toc459816" w:history="1">
        <w:r w:rsidR="00147D5A" w:rsidRPr="00D757E9">
          <w:rPr>
            <w:rStyle w:val="Hyperlink"/>
            <w:noProof/>
            <w:lang w:val="en-IN" w:eastAsia="en-IN"/>
          </w:rPr>
          <w:t>3.1.2.2 Interview Conduct</w:t>
        </w:r>
        <w:r w:rsidR="00147D5A">
          <w:rPr>
            <w:noProof/>
            <w:webHidden/>
          </w:rPr>
          <w:tab/>
        </w:r>
        <w:r w:rsidR="00147D5A">
          <w:rPr>
            <w:noProof/>
            <w:webHidden/>
          </w:rPr>
          <w:fldChar w:fldCharType="begin"/>
        </w:r>
        <w:r w:rsidR="00147D5A">
          <w:rPr>
            <w:noProof/>
            <w:webHidden/>
          </w:rPr>
          <w:instrText xml:space="preserve"> PAGEREF _Toc459816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456FA379" w14:textId="3662DB10" w:rsidR="00147D5A" w:rsidRDefault="00583139">
      <w:pPr>
        <w:pStyle w:val="TOC2"/>
        <w:tabs>
          <w:tab w:val="right" w:leader="dot" w:pos="9628"/>
        </w:tabs>
        <w:rPr>
          <w:rFonts w:asciiTheme="minorHAnsi" w:eastAsiaTheme="minorEastAsia" w:hAnsiTheme="minorHAnsi"/>
          <w:noProof/>
          <w:sz w:val="22"/>
        </w:rPr>
      </w:pPr>
      <w:hyperlink w:anchor="_Toc459817" w:history="1">
        <w:r w:rsidR="00147D5A" w:rsidRPr="00D757E9">
          <w:rPr>
            <w:rStyle w:val="Hyperlink"/>
            <w:noProof/>
          </w:rPr>
          <w:t>3.2 Implementation</w:t>
        </w:r>
        <w:r w:rsidR="00147D5A">
          <w:rPr>
            <w:noProof/>
            <w:webHidden/>
          </w:rPr>
          <w:tab/>
        </w:r>
        <w:r w:rsidR="00147D5A">
          <w:rPr>
            <w:noProof/>
            <w:webHidden/>
          </w:rPr>
          <w:fldChar w:fldCharType="begin"/>
        </w:r>
        <w:r w:rsidR="00147D5A">
          <w:rPr>
            <w:noProof/>
            <w:webHidden/>
          </w:rPr>
          <w:instrText xml:space="preserve"> PAGEREF _Toc459817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66DF21C9" w14:textId="45C44072" w:rsidR="00147D5A" w:rsidRDefault="00583139">
      <w:pPr>
        <w:pStyle w:val="TOC3"/>
        <w:tabs>
          <w:tab w:val="right" w:leader="dot" w:pos="9628"/>
        </w:tabs>
        <w:rPr>
          <w:rFonts w:asciiTheme="minorHAnsi" w:eastAsiaTheme="minorEastAsia" w:hAnsiTheme="minorHAnsi"/>
          <w:noProof/>
          <w:sz w:val="22"/>
        </w:rPr>
      </w:pPr>
      <w:hyperlink w:anchor="_Toc459818" w:history="1">
        <w:r w:rsidR="00147D5A" w:rsidRPr="00D757E9">
          <w:rPr>
            <w:rStyle w:val="Hyperlink"/>
            <w:noProof/>
          </w:rPr>
          <w:t>3.2.1 Data pre-processing of interview audio files</w:t>
        </w:r>
        <w:r w:rsidR="00147D5A">
          <w:rPr>
            <w:noProof/>
            <w:webHidden/>
          </w:rPr>
          <w:tab/>
        </w:r>
        <w:r w:rsidR="00147D5A">
          <w:rPr>
            <w:noProof/>
            <w:webHidden/>
          </w:rPr>
          <w:fldChar w:fldCharType="begin"/>
        </w:r>
        <w:r w:rsidR="00147D5A">
          <w:rPr>
            <w:noProof/>
            <w:webHidden/>
          </w:rPr>
          <w:instrText xml:space="preserve"> PAGEREF _Toc459818 \h </w:instrText>
        </w:r>
        <w:r w:rsidR="00147D5A">
          <w:rPr>
            <w:noProof/>
            <w:webHidden/>
          </w:rPr>
        </w:r>
        <w:r w:rsidR="00147D5A">
          <w:rPr>
            <w:noProof/>
            <w:webHidden/>
          </w:rPr>
          <w:fldChar w:fldCharType="separate"/>
        </w:r>
        <w:r w:rsidR="00EF134A">
          <w:rPr>
            <w:noProof/>
            <w:webHidden/>
          </w:rPr>
          <w:t>21</w:t>
        </w:r>
        <w:r w:rsidR="00147D5A">
          <w:rPr>
            <w:noProof/>
            <w:webHidden/>
          </w:rPr>
          <w:fldChar w:fldCharType="end"/>
        </w:r>
      </w:hyperlink>
    </w:p>
    <w:p w14:paraId="19200B24" w14:textId="50EEE079" w:rsidR="00147D5A" w:rsidRDefault="00583139">
      <w:pPr>
        <w:pStyle w:val="TOC3"/>
        <w:tabs>
          <w:tab w:val="right" w:leader="dot" w:pos="9628"/>
        </w:tabs>
        <w:rPr>
          <w:rFonts w:asciiTheme="minorHAnsi" w:eastAsiaTheme="minorEastAsia" w:hAnsiTheme="minorHAnsi"/>
          <w:noProof/>
          <w:sz w:val="22"/>
        </w:rPr>
      </w:pPr>
      <w:hyperlink w:anchor="_Toc459819" w:history="1">
        <w:r w:rsidR="00147D5A" w:rsidRPr="00D757E9">
          <w:rPr>
            <w:rStyle w:val="Hyperlink"/>
            <w:noProof/>
          </w:rPr>
          <w:t>3.2.2 Feature Extraction</w:t>
        </w:r>
        <w:r w:rsidR="00147D5A">
          <w:rPr>
            <w:noProof/>
            <w:webHidden/>
          </w:rPr>
          <w:tab/>
        </w:r>
        <w:r w:rsidR="00147D5A">
          <w:rPr>
            <w:noProof/>
            <w:webHidden/>
          </w:rPr>
          <w:fldChar w:fldCharType="begin"/>
        </w:r>
        <w:r w:rsidR="00147D5A">
          <w:rPr>
            <w:noProof/>
            <w:webHidden/>
          </w:rPr>
          <w:instrText xml:space="preserve"> PAGEREF _Toc459819 \h </w:instrText>
        </w:r>
        <w:r w:rsidR="00147D5A">
          <w:rPr>
            <w:noProof/>
            <w:webHidden/>
          </w:rPr>
        </w:r>
        <w:r w:rsidR="00147D5A">
          <w:rPr>
            <w:noProof/>
            <w:webHidden/>
          </w:rPr>
          <w:fldChar w:fldCharType="separate"/>
        </w:r>
        <w:r w:rsidR="00EF134A">
          <w:rPr>
            <w:noProof/>
            <w:webHidden/>
          </w:rPr>
          <w:t>22</w:t>
        </w:r>
        <w:r w:rsidR="00147D5A">
          <w:rPr>
            <w:noProof/>
            <w:webHidden/>
          </w:rPr>
          <w:fldChar w:fldCharType="end"/>
        </w:r>
      </w:hyperlink>
    </w:p>
    <w:p w14:paraId="7D5825DD" w14:textId="186552B6" w:rsidR="00147D5A" w:rsidRDefault="00583139">
      <w:pPr>
        <w:pStyle w:val="TOC3"/>
        <w:tabs>
          <w:tab w:val="right" w:leader="dot" w:pos="9628"/>
        </w:tabs>
        <w:rPr>
          <w:rFonts w:asciiTheme="minorHAnsi" w:eastAsiaTheme="minorEastAsia" w:hAnsiTheme="minorHAnsi"/>
          <w:noProof/>
          <w:sz w:val="22"/>
        </w:rPr>
      </w:pPr>
      <w:hyperlink w:anchor="_Toc459820" w:history="1">
        <w:r w:rsidR="00147D5A" w:rsidRPr="00D757E9">
          <w:rPr>
            <w:rStyle w:val="Hyperlink"/>
            <w:noProof/>
          </w:rPr>
          <w:t>3.2.3 Classification Predictor Training</w:t>
        </w:r>
        <w:r w:rsidR="00147D5A">
          <w:rPr>
            <w:noProof/>
            <w:webHidden/>
          </w:rPr>
          <w:tab/>
        </w:r>
        <w:r w:rsidR="00147D5A">
          <w:rPr>
            <w:noProof/>
            <w:webHidden/>
          </w:rPr>
          <w:fldChar w:fldCharType="begin"/>
        </w:r>
        <w:r w:rsidR="00147D5A">
          <w:rPr>
            <w:noProof/>
            <w:webHidden/>
          </w:rPr>
          <w:instrText xml:space="preserve"> PAGEREF _Toc459820 \h </w:instrText>
        </w:r>
        <w:r w:rsidR="00147D5A">
          <w:rPr>
            <w:noProof/>
            <w:webHidden/>
          </w:rPr>
        </w:r>
        <w:r w:rsidR="00147D5A">
          <w:rPr>
            <w:noProof/>
            <w:webHidden/>
          </w:rPr>
          <w:fldChar w:fldCharType="separate"/>
        </w:r>
        <w:r w:rsidR="00EF134A">
          <w:rPr>
            <w:noProof/>
            <w:webHidden/>
          </w:rPr>
          <w:t>23</w:t>
        </w:r>
        <w:r w:rsidR="00147D5A">
          <w:rPr>
            <w:noProof/>
            <w:webHidden/>
          </w:rPr>
          <w:fldChar w:fldCharType="end"/>
        </w:r>
      </w:hyperlink>
    </w:p>
    <w:p w14:paraId="39B17B8F" w14:textId="0CBBD89E" w:rsidR="00147D5A" w:rsidRDefault="00583139">
      <w:pPr>
        <w:pStyle w:val="TOC3"/>
        <w:tabs>
          <w:tab w:val="right" w:leader="dot" w:pos="9628"/>
        </w:tabs>
        <w:rPr>
          <w:rFonts w:asciiTheme="minorHAnsi" w:eastAsiaTheme="minorEastAsia" w:hAnsiTheme="minorHAnsi"/>
          <w:noProof/>
          <w:sz w:val="22"/>
        </w:rPr>
      </w:pPr>
      <w:hyperlink w:anchor="_Toc459821" w:history="1">
        <w:r w:rsidR="00147D5A" w:rsidRPr="00D757E9">
          <w:rPr>
            <w:rStyle w:val="Hyperlink"/>
            <w:noProof/>
          </w:rPr>
          <w:t>3.2.4 Classification of Interview Audios</w:t>
        </w:r>
        <w:r w:rsidR="00147D5A">
          <w:rPr>
            <w:noProof/>
            <w:webHidden/>
          </w:rPr>
          <w:tab/>
        </w:r>
        <w:r w:rsidR="00147D5A">
          <w:rPr>
            <w:noProof/>
            <w:webHidden/>
          </w:rPr>
          <w:fldChar w:fldCharType="begin"/>
        </w:r>
        <w:r w:rsidR="00147D5A">
          <w:rPr>
            <w:noProof/>
            <w:webHidden/>
          </w:rPr>
          <w:instrText xml:space="preserve"> PAGEREF _Toc459821 \h </w:instrText>
        </w:r>
        <w:r w:rsidR="00147D5A">
          <w:rPr>
            <w:noProof/>
            <w:webHidden/>
          </w:rPr>
        </w:r>
        <w:r w:rsidR="00147D5A">
          <w:rPr>
            <w:noProof/>
            <w:webHidden/>
          </w:rPr>
          <w:fldChar w:fldCharType="separate"/>
        </w:r>
        <w:r w:rsidR="00EF134A">
          <w:rPr>
            <w:noProof/>
            <w:webHidden/>
          </w:rPr>
          <w:t>25</w:t>
        </w:r>
        <w:r w:rsidR="00147D5A">
          <w:rPr>
            <w:noProof/>
            <w:webHidden/>
          </w:rPr>
          <w:fldChar w:fldCharType="end"/>
        </w:r>
      </w:hyperlink>
    </w:p>
    <w:p w14:paraId="68DDE28E" w14:textId="319A4910" w:rsidR="00147D5A" w:rsidRDefault="00583139">
      <w:pPr>
        <w:pStyle w:val="TOC1"/>
        <w:tabs>
          <w:tab w:val="right" w:leader="dot" w:pos="9628"/>
        </w:tabs>
        <w:rPr>
          <w:rFonts w:asciiTheme="minorHAnsi" w:eastAsiaTheme="minorEastAsia" w:hAnsiTheme="minorHAnsi"/>
          <w:noProof/>
          <w:sz w:val="22"/>
        </w:rPr>
      </w:pPr>
      <w:hyperlink w:anchor="_Toc459822" w:history="1">
        <w:r w:rsidR="00147D5A" w:rsidRPr="00D757E9">
          <w:rPr>
            <w:rStyle w:val="Hyperlink"/>
            <w:noProof/>
          </w:rPr>
          <w:t>4 Evaluation</w:t>
        </w:r>
        <w:r w:rsidR="00147D5A">
          <w:rPr>
            <w:noProof/>
            <w:webHidden/>
          </w:rPr>
          <w:tab/>
        </w:r>
        <w:r w:rsidR="00147D5A">
          <w:rPr>
            <w:noProof/>
            <w:webHidden/>
          </w:rPr>
          <w:fldChar w:fldCharType="begin"/>
        </w:r>
        <w:r w:rsidR="00147D5A">
          <w:rPr>
            <w:noProof/>
            <w:webHidden/>
          </w:rPr>
          <w:instrText xml:space="preserve"> PAGEREF _Toc459822 \h </w:instrText>
        </w:r>
        <w:r w:rsidR="00147D5A">
          <w:rPr>
            <w:noProof/>
            <w:webHidden/>
          </w:rPr>
        </w:r>
        <w:r w:rsidR="00147D5A">
          <w:rPr>
            <w:noProof/>
            <w:webHidden/>
          </w:rPr>
          <w:fldChar w:fldCharType="separate"/>
        </w:r>
        <w:r w:rsidR="00EF134A">
          <w:rPr>
            <w:noProof/>
            <w:webHidden/>
          </w:rPr>
          <w:t>26</w:t>
        </w:r>
        <w:r w:rsidR="00147D5A">
          <w:rPr>
            <w:noProof/>
            <w:webHidden/>
          </w:rPr>
          <w:fldChar w:fldCharType="end"/>
        </w:r>
      </w:hyperlink>
    </w:p>
    <w:p w14:paraId="234957FA" w14:textId="010E3F11" w:rsidR="00147D5A" w:rsidRDefault="00583139">
      <w:pPr>
        <w:pStyle w:val="TOC1"/>
        <w:tabs>
          <w:tab w:val="right" w:leader="dot" w:pos="9628"/>
        </w:tabs>
        <w:rPr>
          <w:rFonts w:asciiTheme="minorHAnsi" w:eastAsiaTheme="minorEastAsia" w:hAnsiTheme="minorHAnsi"/>
          <w:noProof/>
          <w:sz w:val="22"/>
        </w:rPr>
      </w:pPr>
      <w:hyperlink w:anchor="_Toc459823" w:history="1">
        <w:r w:rsidR="00147D5A" w:rsidRPr="00D757E9">
          <w:rPr>
            <w:rStyle w:val="Hyperlink"/>
            <w:noProof/>
          </w:rPr>
          <w:t>5 Results, Analysis and Discussion</w:t>
        </w:r>
        <w:r w:rsidR="00147D5A">
          <w:rPr>
            <w:noProof/>
            <w:webHidden/>
          </w:rPr>
          <w:tab/>
        </w:r>
        <w:r w:rsidR="00147D5A">
          <w:rPr>
            <w:noProof/>
            <w:webHidden/>
          </w:rPr>
          <w:fldChar w:fldCharType="begin"/>
        </w:r>
        <w:r w:rsidR="00147D5A">
          <w:rPr>
            <w:noProof/>
            <w:webHidden/>
          </w:rPr>
          <w:instrText xml:space="preserve"> PAGEREF _Toc459823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4FC0C4FF" w14:textId="0EA36C6C" w:rsidR="00147D5A" w:rsidRDefault="00583139">
      <w:pPr>
        <w:pStyle w:val="TOC2"/>
        <w:tabs>
          <w:tab w:val="right" w:leader="dot" w:pos="9628"/>
        </w:tabs>
        <w:rPr>
          <w:rFonts w:asciiTheme="minorHAnsi" w:eastAsiaTheme="minorEastAsia" w:hAnsiTheme="minorHAnsi"/>
          <w:noProof/>
          <w:sz w:val="22"/>
        </w:rPr>
      </w:pPr>
      <w:hyperlink w:anchor="_Toc459824" w:history="1">
        <w:r w:rsidR="00147D5A" w:rsidRPr="00D757E9">
          <w:rPr>
            <w:rStyle w:val="Hyperlink"/>
            <w:noProof/>
          </w:rPr>
          <w:t>5.1 Predictor Analysis</w:t>
        </w:r>
        <w:r w:rsidR="00147D5A">
          <w:rPr>
            <w:noProof/>
            <w:webHidden/>
          </w:rPr>
          <w:tab/>
        </w:r>
        <w:r w:rsidR="00147D5A">
          <w:rPr>
            <w:noProof/>
            <w:webHidden/>
          </w:rPr>
          <w:fldChar w:fldCharType="begin"/>
        </w:r>
        <w:r w:rsidR="00147D5A">
          <w:rPr>
            <w:noProof/>
            <w:webHidden/>
          </w:rPr>
          <w:instrText xml:space="preserve"> PAGEREF _Toc459824 \h </w:instrText>
        </w:r>
        <w:r w:rsidR="00147D5A">
          <w:rPr>
            <w:noProof/>
            <w:webHidden/>
          </w:rPr>
        </w:r>
        <w:r w:rsidR="00147D5A">
          <w:rPr>
            <w:noProof/>
            <w:webHidden/>
          </w:rPr>
          <w:fldChar w:fldCharType="separate"/>
        </w:r>
        <w:r w:rsidR="00EF134A">
          <w:rPr>
            <w:noProof/>
            <w:webHidden/>
          </w:rPr>
          <w:t>27</w:t>
        </w:r>
        <w:r w:rsidR="00147D5A">
          <w:rPr>
            <w:noProof/>
            <w:webHidden/>
          </w:rPr>
          <w:fldChar w:fldCharType="end"/>
        </w:r>
      </w:hyperlink>
    </w:p>
    <w:p w14:paraId="315246CD" w14:textId="7A93B760" w:rsidR="00147D5A" w:rsidRDefault="00583139">
      <w:pPr>
        <w:pStyle w:val="TOC2"/>
        <w:tabs>
          <w:tab w:val="right" w:leader="dot" w:pos="9628"/>
        </w:tabs>
        <w:rPr>
          <w:rFonts w:asciiTheme="minorHAnsi" w:eastAsiaTheme="minorEastAsia" w:hAnsiTheme="minorHAnsi"/>
          <w:noProof/>
          <w:sz w:val="22"/>
        </w:rPr>
      </w:pPr>
      <w:hyperlink w:anchor="_Toc459825" w:history="1">
        <w:r w:rsidR="00147D5A" w:rsidRPr="00D757E9">
          <w:rPr>
            <w:rStyle w:val="Hyperlink"/>
            <w:noProof/>
          </w:rPr>
          <w:t>5.2 Academic Results, Analysis and Discussion</w:t>
        </w:r>
        <w:r w:rsidR="00147D5A">
          <w:rPr>
            <w:noProof/>
            <w:webHidden/>
          </w:rPr>
          <w:tab/>
        </w:r>
        <w:r w:rsidR="00147D5A">
          <w:rPr>
            <w:noProof/>
            <w:webHidden/>
          </w:rPr>
          <w:fldChar w:fldCharType="begin"/>
        </w:r>
        <w:r w:rsidR="00147D5A">
          <w:rPr>
            <w:noProof/>
            <w:webHidden/>
          </w:rPr>
          <w:instrText xml:space="preserve"> PAGEREF _Toc459825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3C72E9FC" w14:textId="5A461186" w:rsidR="00147D5A" w:rsidRDefault="00583139">
      <w:pPr>
        <w:pStyle w:val="TOC3"/>
        <w:tabs>
          <w:tab w:val="right" w:leader="dot" w:pos="9628"/>
        </w:tabs>
        <w:rPr>
          <w:rFonts w:asciiTheme="minorHAnsi" w:eastAsiaTheme="minorEastAsia" w:hAnsiTheme="minorHAnsi"/>
          <w:noProof/>
          <w:sz w:val="22"/>
        </w:rPr>
      </w:pPr>
      <w:hyperlink w:anchor="_Toc459826" w:history="1">
        <w:r w:rsidR="00147D5A" w:rsidRPr="00D757E9">
          <w:rPr>
            <w:rStyle w:val="Hyperlink"/>
            <w:noProof/>
          </w:rPr>
          <w:t>5.2.1 Overall learning experience (Python classifier)</w:t>
        </w:r>
        <w:r w:rsidR="00147D5A">
          <w:rPr>
            <w:noProof/>
            <w:webHidden/>
          </w:rPr>
          <w:tab/>
        </w:r>
        <w:r w:rsidR="00147D5A">
          <w:rPr>
            <w:noProof/>
            <w:webHidden/>
          </w:rPr>
          <w:fldChar w:fldCharType="begin"/>
        </w:r>
        <w:r w:rsidR="00147D5A">
          <w:rPr>
            <w:noProof/>
            <w:webHidden/>
          </w:rPr>
          <w:instrText xml:space="preserve"> PAGEREF _Toc459826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1F873547" w14:textId="28317E7E" w:rsidR="00147D5A" w:rsidRDefault="00583139">
      <w:pPr>
        <w:pStyle w:val="TOC4"/>
        <w:tabs>
          <w:tab w:val="right" w:leader="dot" w:pos="9628"/>
        </w:tabs>
        <w:rPr>
          <w:rFonts w:asciiTheme="minorHAnsi" w:eastAsiaTheme="minorEastAsia" w:hAnsiTheme="minorHAnsi"/>
          <w:noProof/>
          <w:sz w:val="22"/>
        </w:rPr>
      </w:pPr>
      <w:hyperlink w:anchor="_Toc459827" w:history="1">
        <w:r w:rsidR="00147D5A" w:rsidRPr="00D757E9">
          <w:rPr>
            <w:rStyle w:val="Hyperlink"/>
            <w:noProof/>
          </w:rPr>
          <w:t>5.2.1.1 As per general emotion group</w:t>
        </w:r>
        <w:r w:rsidR="00147D5A">
          <w:rPr>
            <w:noProof/>
            <w:webHidden/>
          </w:rPr>
          <w:tab/>
        </w:r>
        <w:r w:rsidR="00147D5A">
          <w:rPr>
            <w:noProof/>
            <w:webHidden/>
          </w:rPr>
          <w:fldChar w:fldCharType="begin"/>
        </w:r>
        <w:r w:rsidR="00147D5A">
          <w:rPr>
            <w:noProof/>
            <w:webHidden/>
          </w:rPr>
          <w:instrText xml:space="preserve"> PAGEREF _Toc459827 \h </w:instrText>
        </w:r>
        <w:r w:rsidR="00147D5A">
          <w:rPr>
            <w:noProof/>
            <w:webHidden/>
          </w:rPr>
        </w:r>
        <w:r w:rsidR="00147D5A">
          <w:rPr>
            <w:noProof/>
            <w:webHidden/>
          </w:rPr>
          <w:fldChar w:fldCharType="separate"/>
        </w:r>
        <w:r w:rsidR="00EF134A">
          <w:rPr>
            <w:noProof/>
            <w:webHidden/>
          </w:rPr>
          <w:t>28</w:t>
        </w:r>
        <w:r w:rsidR="00147D5A">
          <w:rPr>
            <w:noProof/>
            <w:webHidden/>
          </w:rPr>
          <w:fldChar w:fldCharType="end"/>
        </w:r>
      </w:hyperlink>
    </w:p>
    <w:p w14:paraId="21139845" w14:textId="449D293C" w:rsidR="00147D5A" w:rsidRDefault="00583139">
      <w:pPr>
        <w:pStyle w:val="TOC4"/>
        <w:tabs>
          <w:tab w:val="right" w:leader="dot" w:pos="9628"/>
        </w:tabs>
        <w:rPr>
          <w:rFonts w:asciiTheme="minorHAnsi" w:eastAsiaTheme="minorEastAsia" w:hAnsiTheme="minorHAnsi"/>
          <w:noProof/>
          <w:sz w:val="22"/>
        </w:rPr>
      </w:pPr>
      <w:hyperlink w:anchor="_Toc459828" w:history="1">
        <w:r w:rsidR="00147D5A" w:rsidRPr="00D757E9">
          <w:rPr>
            <w:rStyle w:val="Hyperlink"/>
            <w:noProof/>
          </w:rPr>
          <w:t>5.2.1.2 As per specific individual emotion</w:t>
        </w:r>
        <w:r w:rsidR="00147D5A">
          <w:rPr>
            <w:noProof/>
            <w:webHidden/>
          </w:rPr>
          <w:tab/>
        </w:r>
        <w:r w:rsidR="00147D5A">
          <w:rPr>
            <w:noProof/>
            <w:webHidden/>
          </w:rPr>
          <w:fldChar w:fldCharType="begin"/>
        </w:r>
        <w:r w:rsidR="00147D5A">
          <w:rPr>
            <w:noProof/>
            <w:webHidden/>
          </w:rPr>
          <w:instrText xml:space="preserve"> PAGEREF _Toc459828 \h </w:instrText>
        </w:r>
        <w:r w:rsidR="00147D5A">
          <w:rPr>
            <w:noProof/>
            <w:webHidden/>
          </w:rPr>
        </w:r>
        <w:r w:rsidR="00147D5A">
          <w:rPr>
            <w:noProof/>
            <w:webHidden/>
          </w:rPr>
          <w:fldChar w:fldCharType="separate"/>
        </w:r>
        <w:r w:rsidR="00EF134A">
          <w:rPr>
            <w:noProof/>
            <w:webHidden/>
          </w:rPr>
          <w:t>29</w:t>
        </w:r>
        <w:r w:rsidR="00147D5A">
          <w:rPr>
            <w:noProof/>
            <w:webHidden/>
          </w:rPr>
          <w:fldChar w:fldCharType="end"/>
        </w:r>
      </w:hyperlink>
    </w:p>
    <w:p w14:paraId="07C560BE" w14:textId="2EDC1D0D" w:rsidR="00147D5A" w:rsidRDefault="00583139">
      <w:pPr>
        <w:pStyle w:val="TOC3"/>
        <w:tabs>
          <w:tab w:val="right" w:leader="dot" w:pos="9628"/>
        </w:tabs>
        <w:rPr>
          <w:rFonts w:asciiTheme="minorHAnsi" w:eastAsiaTheme="minorEastAsia" w:hAnsiTheme="minorHAnsi"/>
          <w:noProof/>
          <w:sz w:val="22"/>
        </w:rPr>
      </w:pPr>
      <w:hyperlink w:anchor="_Toc459829" w:history="1">
        <w:r w:rsidR="00147D5A" w:rsidRPr="00D757E9">
          <w:rPr>
            <w:rStyle w:val="Hyperlink"/>
            <w:noProof/>
          </w:rPr>
          <w:t>5.2.2 Learning experience as per 5 different areas of teaching service (Python classifier)</w:t>
        </w:r>
        <w:r w:rsidR="00147D5A">
          <w:rPr>
            <w:noProof/>
            <w:webHidden/>
          </w:rPr>
          <w:tab/>
        </w:r>
        <w:r w:rsidR="00147D5A">
          <w:rPr>
            <w:noProof/>
            <w:webHidden/>
          </w:rPr>
          <w:fldChar w:fldCharType="begin"/>
        </w:r>
        <w:r w:rsidR="00147D5A">
          <w:rPr>
            <w:noProof/>
            <w:webHidden/>
          </w:rPr>
          <w:instrText xml:space="preserve"> PAGEREF _Toc459829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3A1D0C0D" w14:textId="0E1DC87C" w:rsidR="00147D5A" w:rsidRDefault="00583139">
      <w:pPr>
        <w:pStyle w:val="TOC4"/>
        <w:tabs>
          <w:tab w:val="right" w:leader="dot" w:pos="9628"/>
        </w:tabs>
        <w:rPr>
          <w:rFonts w:asciiTheme="minorHAnsi" w:eastAsiaTheme="minorEastAsia" w:hAnsiTheme="minorHAnsi"/>
          <w:noProof/>
          <w:sz w:val="22"/>
        </w:rPr>
      </w:pPr>
      <w:hyperlink w:anchor="_Toc459830" w:history="1">
        <w:r w:rsidR="00147D5A" w:rsidRPr="00D757E9">
          <w:rPr>
            <w:rStyle w:val="Hyperlink"/>
            <w:noProof/>
          </w:rPr>
          <w:t>5.2.2.1 Teaching methodology and style</w:t>
        </w:r>
        <w:r w:rsidR="00147D5A">
          <w:rPr>
            <w:noProof/>
            <w:webHidden/>
          </w:rPr>
          <w:tab/>
        </w:r>
        <w:r w:rsidR="00147D5A">
          <w:rPr>
            <w:noProof/>
            <w:webHidden/>
          </w:rPr>
          <w:fldChar w:fldCharType="begin"/>
        </w:r>
        <w:r w:rsidR="00147D5A">
          <w:rPr>
            <w:noProof/>
            <w:webHidden/>
          </w:rPr>
          <w:instrText xml:space="preserve"> PAGEREF _Toc459830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07641CF4" w14:textId="632142E5" w:rsidR="00147D5A" w:rsidRDefault="00583139">
      <w:pPr>
        <w:pStyle w:val="TOC4"/>
        <w:tabs>
          <w:tab w:val="right" w:leader="dot" w:pos="9628"/>
        </w:tabs>
        <w:rPr>
          <w:rFonts w:asciiTheme="minorHAnsi" w:eastAsiaTheme="minorEastAsia" w:hAnsiTheme="minorHAnsi"/>
          <w:noProof/>
          <w:sz w:val="22"/>
        </w:rPr>
      </w:pPr>
      <w:hyperlink w:anchor="_Toc459831" w:history="1">
        <w:r w:rsidR="00147D5A" w:rsidRPr="00D757E9">
          <w:rPr>
            <w:rStyle w:val="Hyperlink"/>
            <w:noProof/>
          </w:rPr>
          <w:t>5.2.2.2 Course Curriculum</w:t>
        </w:r>
        <w:r w:rsidR="00147D5A">
          <w:rPr>
            <w:noProof/>
            <w:webHidden/>
          </w:rPr>
          <w:tab/>
        </w:r>
        <w:r w:rsidR="00147D5A">
          <w:rPr>
            <w:noProof/>
            <w:webHidden/>
          </w:rPr>
          <w:fldChar w:fldCharType="begin"/>
        </w:r>
        <w:r w:rsidR="00147D5A">
          <w:rPr>
            <w:noProof/>
            <w:webHidden/>
          </w:rPr>
          <w:instrText xml:space="preserve"> PAGEREF _Toc459831 \h </w:instrText>
        </w:r>
        <w:r w:rsidR="00147D5A">
          <w:rPr>
            <w:noProof/>
            <w:webHidden/>
          </w:rPr>
        </w:r>
        <w:r w:rsidR="00147D5A">
          <w:rPr>
            <w:noProof/>
            <w:webHidden/>
          </w:rPr>
          <w:fldChar w:fldCharType="separate"/>
        </w:r>
        <w:r w:rsidR="00EF134A">
          <w:rPr>
            <w:noProof/>
            <w:webHidden/>
          </w:rPr>
          <w:t>30</w:t>
        </w:r>
        <w:r w:rsidR="00147D5A">
          <w:rPr>
            <w:noProof/>
            <w:webHidden/>
          </w:rPr>
          <w:fldChar w:fldCharType="end"/>
        </w:r>
      </w:hyperlink>
    </w:p>
    <w:p w14:paraId="26B76208" w14:textId="1EC23A8D" w:rsidR="00147D5A" w:rsidRDefault="00583139">
      <w:pPr>
        <w:pStyle w:val="TOC4"/>
        <w:tabs>
          <w:tab w:val="right" w:leader="dot" w:pos="9628"/>
        </w:tabs>
        <w:rPr>
          <w:rFonts w:asciiTheme="minorHAnsi" w:eastAsiaTheme="minorEastAsia" w:hAnsiTheme="minorHAnsi"/>
          <w:noProof/>
          <w:sz w:val="22"/>
        </w:rPr>
      </w:pPr>
      <w:hyperlink w:anchor="_Toc459832" w:history="1">
        <w:r w:rsidR="00147D5A" w:rsidRPr="00D757E9">
          <w:rPr>
            <w:rStyle w:val="Hyperlink"/>
            <w:noProof/>
          </w:rPr>
          <w:t>5.2.2.3 Timing of classes</w:t>
        </w:r>
        <w:r w:rsidR="00147D5A">
          <w:rPr>
            <w:noProof/>
            <w:webHidden/>
          </w:rPr>
          <w:tab/>
        </w:r>
        <w:r w:rsidR="00147D5A">
          <w:rPr>
            <w:noProof/>
            <w:webHidden/>
          </w:rPr>
          <w:fldChar w:fldCharType="begin"/>
        </w:r>
        <w:r w:rsidR="00147D5A">
          <w:rPr>
            <w:noProof/>
            <w:webHidden/>
          </w:rPr>
          <w:instrText xml:space="preserve"> PAGEREF _Toc459832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43898E2" w14:textId="5051AF22" w:rsidR="00147D5A" w:rsidRDefault="00583139">
      <w:pPr>
        <w:pStyle w:val="TOC4"/>
        <w:tabs>
          <w:tab w:val="right" w:leader="dot" w:pos="9628"/>
        </w:tabs>
        <w:rPr>
          <w:rFonts w:asciiTheme="minorHAnsi" w:eastAsiaTheme="minorEastAsia" w:hAnsiTheme="minorHAnsi"/>
          <w:noProof/>
          <w:sz w:val="22"/>
        </w:rPr>
      </w:pPr>
      <w:hyperlink w:anchor="_Toc459833" w:history="1">
        <w:r w:rsidR="00147D5A" w:rsidRPr="00D757E9">
          <w:rPr>
            <w:rStyle w:val="Hyperlink"/>
            <w:noProof/>
          </w:rPr>
          <w:t>5.2.2.4 Quality of teaching</w:t>
        </w:r>
        <w:r w:rsidR="00147D5A">
          <w:rPr>
            <w:noProof/>
            <w:webHidden/>
          </w:rPr>
          <w:tab/>
        </w:r>
        <w:r w:rsidR="00147D5A">
          <w:rPr>
            <w:noProof/>
            <w:webHidden/>
          </w:rPr>
          <w:fldChar w:fldCharType="begin"/>
        </w:r>
        <w:r w:rsidR="00147D5A">
          <w:rPr>
            <w:noProof/>
            <w:webHidden/>
          </w:rPr>
          <w:instrText xml:space="preserve"> PAGEREF _Toc459833 \h </w:instrText>
        </w:r>
        <w:r w:rsidR="00147D5A">
          <w:rPr>
            <w:noProof/>
            <w:webHidden/>
          </w:rPr>
        </w:r>
        <w:r w:rsidR="00147D5A">
          <w:rPr>
            <w:noProof/>
            <w:webHidden/>
          </w:rPr>
          <w:fldChar w:fldCharType="separate"/>
        </w:r>
        <w:r w:rsidR="00EF134A">
          <w:rPr>
            <w:noProof/>
            <w:webHidden/>
          </w:rPr>
          <w:t>31</w:t>
        </w:r>
        <w:r w:rsidR="00147D5A">
          <w:rPr>
            <w:noProof/>
            <w:webHidden/>
          </w:rPr>
          <w:fldChar w:fldCharType="end"/>
        </w:r>
      </w:hyperlink>
    </w:p>
    <w:p w14:paraId="6A4DF6FB" w14:textId="0C6CBCDC" w:rsidR="00147D5A" w:rsidRDefault="00583139">
      <w:pPr>
        <w:pStyle w:val="TOC4"/>
        <w:tabs>
          <w:tab w:val="right" w:leader="dot" w:pos="9628"/>
        </w:tabs>
        <w:rPr>
          <w:rFonts w:asciiTheme="minorHAnsi" w:eastAsiaTheme="minorEastAsia" w:hAnsiTheme="minorHAnsi"/>
          <w:noProof/>
          <w:sz w:val="22"/>
        </w:rPr>
      </w:pPr>
      <w:hyperlink w:anchor="_Toc459834" w:history="1">
        <w:r w:rsidR="00147D5A" w:rsidRPr="00D757E9">
          <w:rPr>
            <w:rStyle w:val="Hyperlink"/>
            <w:noProof/>
          </w:rPr>
          <w:t>5.2.2.5 Evaluation patterns</w:t>
        </w:r>
        <w:r w:rsidR="00147D5A">
          <w:rPr>
            <w:noProof/>
            <w:webHidden/>
          </w:rPr>
          <w:tab/>
        </w:r>
        <w:r w:rsidR="00147D5A">
          <w:rPr>
            <w:noProof/>
            <w:webHidden/>
          </w:rPr>
          <w:fldChar w:fldCharType="begin"/>
        </w:r>
        <w:r w:rsidR="00147D5A">
          <w:rPr>
            <w:noProof/>
            <w:webHidden/>
          </w:rPr>
          <w:instrText xml:space="preserve"> PAGEREF _Toc459834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4C08F611" w14:textId="107CDBFE" w:rsidR="00147D5A" w:rsidRDefault="00583139">
      <w:pPr>
        <w:pStyle w:val="TOC3"/>
        <w:tabs>
          <w:tab w:val="right" w:leader="dot" w:pos="9628"/>
        </w:tabs>
        <w:rPr>
          <w:rFonts w:asciiTheme="minorHAnsi" w:eastAsiaTheme="minorEastAsia" w:hAnsiTheme="minorHAnsi"/>
          <w:noProof/>
          <w:sz w:val="22"/>
        </w:rPr>
      </w:pPr>
      <w:hyperlink w:anchor="_Toc459835" w:history="1">
        <w:r w:rsidR="00147D5A" w:rsidRPr="00D757E9">
          <w:rPr>
            <w:rStyle w:val="Hyperlink"/>
            <w:noProof/>
          </w:rPr>
          <w:t>5.2.3 Comparison of overall learning experience in Python and R</w:t>
        </w:r>
        <w:r w:rsidR="00147D5A">
          <w:rPr>
            <w:noProof/>
            <w:webHidden/>
          </w:rPr>
          <w:tab/>
        </w:r>
        <w:r w:rsidR="00147D5A">
          <w:rPr>
            <w:noProof/>
            <w:webHidden/>
          </w:rPr>
          <w:fldChar w:fldCharType="begin"/>
        </w:r>
        <w:r w:rsidR="00147D5A">
          <w:rPr>
            <w:noProof/>
            <w:webHidden/>
          </w:rPr>
          <w:instrText xml:space="preserve"> PAGEREF _Toc459835 \h </w:instrText>
        </w:r>
        <w:r w:rsidR="00147D5A">
          <w:rPr>
            <w:noProof/>
            <w:webHidden/>
          </w:rPr>
        </w:r>
        <w:r w:rsidR="00147D5A">
          <w:rPr>
            <w:noProof/>
            <w:webHidden/>
          </w:rPr>
          <w:fldChar w:fldCharType="separate"/>
        </w:r>
        <w:r w:rsidR="00EF134A">
          <w:rPr>
            <w:noProof/>
            <w:webHidden/>
          </w:rPr>
          <w:t>32</w:t>
        </w:r>
        <w:r w:rsidR="00147D5A">
          <w:rPr>
            <w:noProof/>
            <w:webHidden/>
          </w:rPr>
          <w:fldChar w:fldCharType="end"/>
        </w:r>
      </w:hyperlink>
    </w:p>
    <w:p w14:paraId="0ED4BFD2" w14:textId="0DC718F2" w:rsidR="00147D5A" w:rsidRDefault="00583139">
      <w:pPr>
        <w:pStyle w:val="TOC1"/>
        <w:tabs>
          <w:tab w:val="right" w:leader="dot" w:pos="9628"/>
        </w:tabs>
        <w:rPr>
          <w:rFonts w:asciiTheme="minorHAnsi" w:eastAsiaTheme="minorEastAsia" w:hAnsiTheme="minorHAnsi"/>
          <w:noProof/>
          <w:sz w:val="22"/>
        </w:rPr>
      </w:pPr>
      <w:hyperlink w:anchor="_Toc459836" w:history="1">
        <w:r w:rsidR="00147D5A" w:rsidRPr="00D757E9">
          <w:rPr>
            <w:rStyle w:val="Hyperlink"/>
            <w:noProof/>
          </w:rPr>
          <w:t>6 Challenges and Limitations</w:t>
        </w:r>
        <w:r w:rsidR="00147D5A">
          <w:rPr>
            <w:noProof/>
            <w:webHidden/>
          </w:rPr>
          <w:tab/>
        </w:r>
        <w:r w:rsidR="00147D5A">
          <w:rPr>
            <w:noProof/>
            <w:webHidden/>
          </w:rPr>
          <w:fldChar w:fldCharType="begin"/>
        </w:r>
        <w:r w:rsidR="00147D5A">
          <w:rPr>
            <w:noProof/>
            <w:webHidden/>
          </w:rPr>
          <w:instrText xml:space="preserve"> PAGEREF _Toc459836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12CFA65F" w14:textId="78B2E8D0" w:rsidR="00147D5A" w:rsidRDefault="00583139">
      <w:pPr>
        <w:pStyle w:val="TOC2"/>
        <w:tabs>
          <w:tab w:val="right" w:leader="dot" w:pos="9628"/>
        </w:tabs>
        <w:rPr>
          <w:rFonts w:asciiTheme="minorHAnsi" w:eastAsiaTheme="minorEastAsia" w:hAnsiTheme="minorHAnsi"/>
          <w:noProof/>
          <w:sz w:val="22"/>
        </w:rPr>
      </w:pPr>
      <w:hyperlink w:anchor="_Toc459837" w:history="1">
        <w:r w:rsidR="00147D5A" w:rsidRPr="00D757E9">
          <w:rPr>
            <w:rStyle w:val="Hyperlink"/>
            <w:noProof/>
          </w:rPr>
          <w:t>6.1 Challenges in Methodology</w:t>
        </w:r>
        <w:r w:rsidR="00147D5A">
          <w:rPr>
            <w:noProof/>
            <w:webHidden/>
          </w:rPr>
          <w:tab/>
        </w:r>
        <w:r w:rsidR="00147D5A">
          <w:rPr>
            <w:noProof/>
            <w:webHidden/>
          </w:rPr>
          <w:fldChar w:fldCharType="begin"/>
        </w:r>
        <w:r w:rsidR="00147D5A">
          <w:rPr>
            <w:noProof/>
            <w:webHidden/>
          </w:rPr>
          <w:instrText xml:space="preserve"> PAGEREF _Toc459837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432E3E23" w14:textId="79C55E78" w:rsidR="00147D5A" w:rsidRDefault="00583139">
      <w:pPr>
        <w:pStyle w:val="TOC2"/>
        <w:tabs>
          <w:tab w:val="right" w:leader="dot" w:pos="9628"/>
        </w:tabs>
        <w:rPr>
          <w:rFonts w:asciiTheme="minorHAnsi" w:eastAsiaTheme="minorEastAsia" w:hAnsiTheme="minorHAnsi"/>
          <w:noProof/>
          <w:sz w:val="22"/>
        </w:rPr>
      </w:pPr>
      <w:hyperlink w:anchor="_Toc459838" w:history="1">
        <w:r w:rsidR="00147D5A" w:rsidRPr="00D757E9">
          <w:rPr>
            <w:rStyle w:val="Hyperlink"/>
            <w:noProof/>
          </w:rPr>
          <w:t>6.2 Mismatch Between Feelings Towards a Topic and Shown Emotions</w:t>
        </w:r>
        <w:r w:rsidR="00147D5A">
          <w:rPr>
            <w:noProof/>
            <w:webHidden/>
          </w:rPr>
          <w:tab/>
        </w:r>
        <w:r w:rsidR="00147D5A">
          <w:rPr>
            <w:noProof/>
            <w:webHidden/>
          </w:rPr>
          <w:fldChar w:fldCharType="begin"/>
        </w:r>
        <w:r w:rsidR="00147D5A">
          <w:rPr>
            <w:noProof/>
            <w:webHidden/>
          </w:rPr>
          <w:instrText xml:space="preserve"> PAGEREF _Toc459838 \h </w:instrText>
        </w:r>
        <w:r w:rsidR="00147D5A">
          <w:rPr>
            <w:noProof/>
            <w:webHidden/>
          </w:rPr>
        </w:r>
        <w:r w:rsidR="00147D5A">
          <w:rPr>
            <w:noProof/>
            <w:webHidden/>
          </w:rPr>
          <w:fldChar w:fldCharType="separate"/>
        </w:r>
        <w:r w:rsidR="00EF134A">
          <w:rPr>
            <w:noProof/>
            <w:webHidden/>
          </w:rPr>
          <w:t>33</w:t>
        </w:r>
        <w:r w:rsidR="00147D5A">
          <w:rPr>
            <w:noProof/>
            <w:webHidden/>
          </w:rPr>
          <w:fldChar w:fldCharType="end"/>
        </w:r>
      </w:hyperlink>
    </w:p>
    <w:p w14:paraId="6012A452" w14:textId="7FFABB29" w:rsidR="00147D5A" w:rsidRDefault="00583139">
      <w:pPr>
        <w:pStyle w:val="TOC2"/>
        <w:tabs>
          <w:tab w:val="right" w:leader="dot" w:pos="9628"/>
        </w:tabs>
        <w:rPr>
          <w:rFonts w:asciiTheme="minorHAnsi" w:eastAsiaTheme="minorEastAsia" w:hAnsiTheme="minorHAnsi"/>
          <w:noProof/>
          <w:sz w:val="22"/>
        </w:rPr>
      </w:pPr>
      <w:hyperlink w:anchor="_Toc459839" w:history="1">
        <w:r w:rsidR="00147D5A" w:rsidRPr="00D757E9">
          <w:rPr>
            <w:rStyle w:val="Hyperlink"/>
            <w:noProof/>
          </w:rPr>
          <w:t>6.3 Model complexity</w:t>
        </w:r>
        <w:r w:rsidR="00147D5A">
          <w:rPr>
            <w:noProof/>
            <w:webHidden/>
          </w:rPr>
          <w:tab/>
        </w:r>
        <w:r w:rsidR="00147D5A">
          <w:rPr>
            <w:noProof/>
            <w:webHidden/>
          </w:rPr>
          <w:fldChar w:fldCharType="begin"/>
        </w:r>
        <w:r w:rsidR="00147D5A">
          <w:rPr>
            <w:noProof/>
            <w:webHidden/>
          </w:rPr>
          <w:instrText xml:space="preserve"> PAGEREF _Toc459839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636D54D" w14:textId="66ED238D" w:rsidR="00147D5A" w:rsidRDefault="00583139">
      <w:pPr>
        <w:pStyle w:val="TOC2"/>
        <w:tabs>
          <w:tab w:val="right" w:leader="dot" w:pos="9628"/>
        </w:tabs>
        <w:rPr>
          <w:rFonts w:asciiTheme="minorHAnsi" w:eastAsiaTheme="minorEastAsia" w:hAnsiTheme="minorHAnsi"/>
          <w:noProof/>
          <w:sz w:val="22"/>
        </w:rPr>
      </w:pPr>
      <w:hyperlink w:anchor="_Toc459840" w:history="1">
        <w:r w:rsidR="00147D5A" w:rsidRPr="00D757E9">
          <w:rPr>
            <w:rStyle w:val="Hyperlink"/>
            <w:noProof/>
          </w:rPr>
          <w:t>6.4 Machine weaknesses</w:t>
        </w:r>
        <w:r w:rsidR="00147D5A">
          <w:rPr>
            <w:noProof/>
            <w:webHidden/>
          </w:rPr>
          <w:tab/>
        </w:r>
        <w:r w:rsidR="00147D5A">
          <w:rPr>
            <w:noProof/>
            <w:webHidden/>
          </w:rPr>
          <w:fldChar w:fldCharType="begin"/>
        </w:r>
        <w:r w:rsidR="00147D5A">
          <w:rPr>
            <w:noProof/>
            <w:webHidden/>
          </w:rPr>
          <w:instrText xml:space="preserve"> PAGEREF _Toc459840 \h </w:instrText>
        </w:r>
        <w:r w:rsidR="00147D5A">
          <w:rPr>
            <w:noProof/>
            <w:webHidden/>
          </w:rPr>
        </w:r>
        <w:r w:rsidR="00147D5A">
          <w:rPr>
            <w:noProof/>
            <w:webHidden/>
          </w:rPr>
          <w:fldChar w:fldCharType="separate"/>
        </w:r>
        <w:r w:rsidR="00EF134A">
          <w:rPr>
            <w:noProof/>
            <w:webHidden/>
          </w:rPr>
          <w:t>34</w:t>
        </w:r>
        <w:r w:rsidR="00147D5A">
          <w:rPr>
            <w:noProof/>
            <w:webHidden/>
          </w:rPr>
          <w:fldChar w:fldCharType="end"/>
        </w:r>
      </w:hyperlink>
    </w:p>
    <w:p w14:paraId="40A1B9F3" w14:textId="05B8D30F" w:rsidR="00147D5A" w:rsidRDefault="00583139">
      <w:pPr>
        <w:pStyle w:val="TOC1"/>
        <w:tabs>
          <w:tab w:val="right" w:leader="dot" w:pos="9628"/>
        </w:tabs>
        <w:rPr>
          <w:rFonts w:asciiTheme="minorHAnsi" w:eastAsiaTheme="minorEastAsia" w:hAnsiTheme="minorHAnsi"/>
          <w:noProof/>
          <w:sz w:val="22"/>
        </w:rPr>
      </w:pPr>
      <w:hyperlink w:anchor="_Toc459841" w:history="1">
        <w:r w:rsidR="00147D5A" w:rsidRPr="00D757E9">
          <w:rPr>
            <w:rStyle w:val="Hyperlink"/>
            <w:noProof/>
          </w:rPr>
          <w:t>7 Conclusions and Future Works</w:t>
        </w:r>
        <w:r w:rsidR="00147D5A">
          <w:rPr>
            <w:noProof/>
            <w:webHidden/>
          </w:rPr>
          <w:tab/>
        </w:r>
        <w:r w:rsidR="00147D5A">
          <w:rPr>
            <w:noProof/>
            <w:webHidden/>
          </w:rPr>
          <w:fldChar w:fldCharType="begin"/>
        </w:r>
        <w:r w:rsidR="00147D5A">
          <w:rPr>
            <w:noProof/>
            <w:webHidden/>
          </w:rPr>
          <w:instrText xml:space="preserve"> PAGEREF _Toc459841 \h </w:instrText>
        </w:r>
        <w:r w:rsidR="00147D5A">
          <w:rPr>
            <w:noProof/>
            <w:webHidden/>
          </w:rPr>
        </w:r>
        <w:r w:rsidR="00147D5A">
          <w:rPr>
            <w:noProof/>
            <w:webHidden/>
          </w:rPr>
          <w:fldChar w:fldCharType="separate"/>
        </w:r>
        <w:r w:rsidR="00EF134A">
          <w:rPr>
            <w:noProof/>
            <w:webHidden/>
          </w:rPr>
          <w:t>35</w:t>
        </w:r>
        <w:r w:rsidR="00147D5A">
          <w:rPr>
            <w:noProof/>
            <w:webHidden/>
          </w:rPr>
          <w:fldChar w:fldCharType="end"/>
        </w:r>
      </w:hyperlink>
    </w:p>
    <w:p w14:paraId="176763FD" w14:textId="08DEAEB6" w:rsidR="00147D5A" w:rsidRDefault="00583139">
      <w:pPr>
        <w:pStyle w:val="TOC1"/>
        <w:tabs>
          <w:tab w:val="right" w:leader="dot" w:pos="9628"/>
        </w:tabs>
        <w:rPr>
          <w:rFonts w:asciiTheme="minorHAnsi" w:eastAsiaTheme="minorEastAsia" w:hAnsiTheme="minorHAnsi"/>
          <w:noProof/>
          <w:sz w:val="22"/>
        </w:rPr>
      </w:pPr>
      <w:hyperlink w:anchor="_Toc459842" w:history="1">
        <w:r w:rsidR="00147D5A" w:rsidRPr="00D757E9">
          <w:rPr>
            <w:rStyle w:val="Hyperlink"/>
            <w:noProof/>
          </w:rPr>
          <w:t>8 References</w:t>
        </w:r>
        <w:r w:rsidR="00147D5A">
          <w:rPr>
            <w:noProof/>
            <w:webHidden/>
          </w:rPr>
          <w:tab/>
        </w:r>
        <w:r w:rsidR="00147D5A">
          <w:rPr>
            <w:noProof/>
            <w:webHidden/>
          </w:rPr>
          <w:fldChar w:fldCharType="begin"/>
        </w:r>
        <w:r w:rsidR="00147D5A">
          <w:rPr>
            <w:noProof/>
            <w:webHidden/>
          </w:rPr>
          <w:instrText xml:space="preserve"> PAGEREF _Toc459842 \h </w:instrText>
        </w:r>
        <w:r w:rsidR="00147D5A">
          <w:rPr>
            <w:noProof/>
            <w:webHidden/>
          </w:rPr>
        </w:r>
        <w:r w:rsidR="00147D5A">
          <w:rPr>
            <w:noProof/>
            <w:webHidden/>
          </w:rPr>
          <w:fldChar w:fldCharType="separate"/>
        </w:r>
        <w:r w:rsidR="00EF134A">
          <w:rPr>
            <w:noProof/>
            <w:webHidden/>
          </w:rPr>
          <w:t>37</w:t>
        </w:r>
        <w:r w:rsidR="00147D5A">
          <w:rPr>
            <w:noProof/>
            <w:webHidden/>
          </w:rPr>
          <w:fldChar w:fldCharType="end"/>
        </w:r>
      </w:hyperlink>
    </w:p>
    <w:p w14:paraId="7473AA0A" w14:textId="1511613B" w:rsidR="00147D5A" w:rsidRDefault="00583139">
      <w:pPr>
        <w:pStyle w:val="TOC1"/>
        <w:tabs>
          <w:tab w:val="right" w:leader="dot" w:pos="9628"/>
        </w:tabs>
        <w:rPr>
          <w:rFonts w:asciiTheme="minorHAnsi" w:eastAsiaTheme="minorEastAsia" w:hAnsiTheme="minorHAnsi"/>
          <w:noProof/>
          <w:sz w:val="22"/>
        </w:rPr>
      </w:pPr>
      <w:hyperlink w:anchor="_Toc459843" w:history="1">
        <w:r w:rsidR="00147D5A" w:rsidRPr="00D757E9">
          <w:rPr>
            <w:rStyle w:val="Hyperlink"/>
            <w:noProof/>
          </w:rPr>
          <w:t>Appendices</w:t>
        </w:r>
        <w:r w:rsidR="00147D5A">
          <w:rPr>
            <w:noProof/>
            <w:webHidden/>
          </w:rPr>
          <w:tab/>
        </w:r>
        <w:r w:rsidR="00147D5A">
          <w:rPr>
            <w:noProof/>
            <w:webHidden/>
          </w:rPr>
          <w:fldChar w:fldCharType="begin"/>
        </w:r>
        <w:r w:rsidR="00147D5A">
          <w:rPr>
            <w:noProof/>
            <w:webHidden/>
          </w:rPr>
          <w:instrText xml:space="preserve"> PAGEREF _Toc459843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144F2644" w14:textId="66DA381C" w:rsidR="00147D5A" w:rsidRDefault="00583139">
      <w:pPr>
        <w:pStyle w:val="TOC2"/>
        <w:tabs>
          <w:tab w:val="right" w:leader="dot" w:pos="9628"/>
        </w:tabs>
        <w:rPr>
          <w:rFonts w:asciiTheme="minorHAnsi" w:eastAsiaTheme="minorEastAsia" w:hAnsiTheme="minorHAnsi"/>
          <w:noProof/>
          <w:sz w:val="22"/>
        </w:rPr>
      </w:pPr>
      <w:hyperlink w:anchor="_Toc459844" w:history="1">
        <w:r w:rsidR="00147D5A" w:rsidRPr="00D757E9">
          <w:rPr>
            <w:rStyle w:val="Hyperlink"/>
            <w:noProof/>
          </w:rPr>
          <w:t>Questionnaire</w:t>
        </w:r>
        <w:r w:rsidR="00147D5A">
          <w:rPr>
            <w:noProof/>
            <w:webHidden/>
          </w:rPr>
          <w:tab/>
        </w:r>
        <w:r w:rsidR="00147D5A">
          <w:rPr>
            <w:noProof/>
            <w:webHidden/>
          </w:rPr>
          <w:fldChar w:fldCharType="begin"/>
        </w:r>
        <w:r w:rsidR="00147D5A">
          <w:rPr>
            <w:noProof/>
            <w:webHidden/>
          </w:rPr>
          <w:instrText xml:space="preserve"> PAGEREF _Toc459844 \h </w:instrText>
        </w:r>
        <w:r w:rsidR="00147D5A">
          <w:rPr>
            <w:noProof/>
            <w:webHidden/>
          </w:rPr>
        </w:r>
        <w:r w:rsidR="00147D5A">
          <w:rPr>
            <w:noProof/>
            <w:webHidden/>
          </w:rPr>
          <w:fldChar w:fldCharType="separate"/>
        </w:r>
        <w:r w:rsidR="00EF134A">
          <w:rPr>
            <w:noProof/>
            <w:webHidden/>
          </w:rPr>
          <w:t>39</w:t>
        </w:r>
        <w:r w:rsidR="00147D5A">
          <w:rPr>
            <w:noProof/>
            <w:webHidden/>
          </w:rPr>
          <w:fldChar w:fldCharType="end"/>
        </w:r>
      </w:hyperlink>
    </w:p>
    <w:p w14:paraId="3B7BB015" w14:textId="212F852A" w:rsidR="00147D5A" w:rsidRDefault="00583139">
      <w:pPr>
        <w:pStyle w:val="TOC2"/>
        <w:tabs>
          <w:tab w:val="right" w:leader="dot" w:pos="9628"/>
        </w:tabs>
        <w:rPr>
          <w:rFonts w:asciiTheme="minorHAnsi" w:eastAsiaTheme="minorEastAsia" w:hAnsiTheme="minorHAnsi"/>
          <w:noProof/>
          <w:sz w:val="22"/>
        </w:rPr>
      </w:pPr>
      <w:hyperlink w:anchor="_Toc459845" w:history="1">
        <w:r w:rsidR="00147D5A" w:rsidRPr="00D757E9">
          <w:rPr>
            <w:rStyle w:val="Hyperlink"/>
            <w:noProof/>
          </w:rPr>
          <w:t>Code Repository</w:t>
        </w:r>
        <w:r w:rsidR="00147D5A">
          <w:rPr>
            <w:noProof/>
            <w:webHidden/>
          </w:rPr>
          <w:tab/>
        </w:r>
        <w:r w:rsidR="00147D5A">
          <w:rPr>
            <w:noProof/>
            <w:webHidden/>
          </w:rPr>
          <w:fldChar w:fldCharType="begin"/>
        </w:r>
        <w:r w:rsidR="00147D5A">
          <w:rPr>
            <w:noProof/>
            <w:webHidden/>
          </w:rPr>
          <w:instrText xml:space="preserve"> PAGEREF _Toc459845 \h </w:instrText>
        </w:r>
        <w:r w:rsidR="00147D5A">
          <w:rPr>
            <w:noProof/>
            <w:webHidden/>
          </w:rPr>
        </w:r>
        <w:r w:rsidR="00147D5A">
          <w:rPr>
            <w:noProof/>
            <w:webHidden/>
          </w:rPr>
          <w:fldChar w:fldCharType="separate"/>
        </w:r>
        <w:r w:rsidR="00EF134A">
          <w:rPr>
            <w:noProof/>
            <w:webHidden/>
          </w:rPr>
          <w:t>42</w:t>
        </w:r>
        <w:r w:rsidR="00147D5A">
          <w:rPr>
            <w:noProof/>
            <w:webHidden/>
          </w:rPr>
          <w:fldChar w:fldCharType="end"/>
        </w:r>
      </w:hyperlink>
    </w:p>
    <w:p w14:paraId="70AFFE6C" w14:textId="251CB326" w:rsidR="00B353C6" w:rsidRDefault="00C90F45">
      <w:pPr>
        <w:spacing w:after="160" w:line="259" w:lineRule="auto"/>
        <w:jc w:val="left"/>
      </w:pPr>
      <w:r>
        <w:fldChar w:fldCharType="end"/>
      </w:r>
    </w:p>
    <w:p w14:paraId="36F5F514" w14:textId="77777777" w:rsidR="005403E0" w:rsidRDefault="005403E0"/>
    <w:p w14:paraId="0387C21A" w14:textId="77777777" w:rsidR="007005A2" w:rsidRDefault="007005A2">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1F9FF294" w14:textId="197CDB10" w:rsidR="00FB3E44" w:rsidRPr="00B013D7" w:rsidRDefault="00A02C6D" w:rsidP="00C90F45">
      <w:pPr>
        <w:pStyle w:val="Heading1"/>
        <w:numPr>
          <w:ilvl w:val="0"/>
          <w:numId w:val="0"/>
        </w:numPr>
      </w:pPr>
      <w:bookmarkStart w:id="1" w:name="_Toc459775"/>
      <w:r w:rsidRPr="00B013D7">
        <w:lastRenderedPageBreak/>
        <w:t xml:space="preserve">Table of </w:t>
      </w:r>
      <w:r w:rsidRPr="002939E6">
        <w:t>Figures</w:t>
      </w:r>
      <w:bookmarkEnd w:id="1"/>
    </w:p>
    <w:p w14:paraId="4E77AAEB" w14:textId="1576D2F9" w:rsidR="002E70D8" w:rsidRDefault="00A02C6D">
      <w:pPr>
        <w:pStyle w:val="TableofFigures"/>
        <w:tabs>
          <w:tab w:val="right" w:leader="dot" w:pos="9628"/>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456561" w:history="1">
        <w:r w:rsidR="002E70D8" w:rsidRPr="00F836DD">
          <w:rPr>
            <w:rStyle w:val="Hyperlink"/>
            <w:noProof/>
          </w:rPr>
          <w:t>Figure 1 SVM hyperplane (Source: Kiplagat W., Abade E., 2016)</w:t>
        </w:r>
        <w:r w:rsidR="002E70D8">
          <w:rPr>
            <w:noProof/>
            <w:webHidden/>
          </w:rPr>
          <w:tab/>
        </w:r>
        <w:r w:rsidR="002E70D8">
          <w:rPr>
            <w:noProof/>
            <w:webHidden/>
          </w:rPr>
          <w:fldChar w:fldCharType="begin"/>
        </w:r>
        <w:r w:rsidR="002E70D8">
          <w:rPr>
            <w:noProof/>
            <w:webHidden/>
          </w:rPr>
          <w:instrText xml:space="preserve"> PAGEREF _Toc456561 \h </w:instrText>
        </w:r>
        <w:r w:rsidR="002E70D8">
          <w:rPr>
            <w:noProof/>
            <w:webHidden/>
          </w:rPr>
        </w:r>
        <w:r w:rsidR="002E70D8">
          <w:rPr>
            <w:noProof/>
            <w:webHidden/>
          </w:rPr>
          <w:fldChar w:fldCharType="separate"/>
        </w:r>
        <w:r w:rsidR="00EF134A">
          <w:rPr>
            <w:noProof/>
            <w:webHidden/>
          </w:rPr>
          <w:t>9</w:t>
        </w:r>
        <w:r w:rsidR="002E70D8">
          <w:rPr>
            <w:noProof/>
            <w:webHidden/>
          </w:rPr>
          <w:fldChar w:fldCharType="end"/>
        </w:r>
      </w:hyperlink>
    </w:p>
    <w:p w14:paraId="5FE4C712" w14:textId="2C30A3D5" w:rsidR="002E70D8" w:rsidRDefault="00583139">
      <w:pPr>
        <w:pStyle w:val="TableofFigures"/>
        <w:tabs>
          <w:tab w:val="right" w:leader="dot" w:pos="9628"/>
        </w:tabs>
        <w:rPr>
          <w:rFonts w:asciiTheme="minorHAnsi" w:eastAsiaTheme="minorEastAsia" w:hAnsiTheme="minorHAnsi"/>
          <w:noProof/>
          <w:sz w:val="22"/>
        </w:rPr>
      </w:pPr>
      <w:hyperlink w:anchor="_Toc456562" w:history="1">
        <w:r w:rsidR="002E70D8" w:rsidRPr="00F836DD">
          <w:rPr>
            <w:rStyle w:val="Hyperlink"/>
            <w:noProof/>
          </w:rPr>
          <w:t>Figure 2 Hidden states in HMM</w:t>
        </w:r>
        <w:r w:rsidR="002E70D8">
          <w:rPr>
            <w:noProof/>
            <w:webHidden/>
          </w:rPr>
          <w:tab/>
        </w:r>
        <w:r w:rsidR="002E70D8">
          <w:rPr>
            <w:noProof/>
            <w:webHidden/>
          </w:rPr>
          <w:fldChar w:fldCharType="begin"/>
        </w:r>
        <w:r w:rsidR="002E70D8">
          <w:rPr>
            <w:noProof/>
            <w:webHidden/>
          </w:rPr>
          <w:instrText xml:space="preserve"> PAGEREF _Toc456562 \h </w:instrText>
        </w:r>
        <w:r w:rsidR="002E70D8">
          <w:rPr>
            <w:noProof/>
            <w:webHidden/>
          </w:rPr>
        </w:r>
        <w:r w:rsidR="002E70D8">
          <w:rPr>
            <w:noProof/>
            <w:webHidden/>
          </w:rPr>
          <w:fldChar w:fldCharType="separate"/>
        </w:r>
        <w:r w:rsidR="00EF134A">
          <w:rPr>
            <w:noProof/>
            <w:webHidden/>
          </w:rPr>
          <w:t>11</w:t>
        </w:r>
        <w:r w:rsidR="002E70D8">
          <w:rPr>
            <w:noProof/>
            <w:webHidden/>
          </w:rPr>
          <w:fldChar w:fldCharType="end"/>
        </w:r>
      </w:hyperlink>
    </w:p>
    <w:p w14:paraId="66B5E53D" w14:textId="5343CE60" w:rsidR="002E70D8" w:rsidRDefault="00583139">
      <w:pPr>
        <w:pStyle w:val="TableofFigures"/>
        <w:tabs>
          <w:tab w:val="right" w:leader="dot" w:pos="9628"/>
        </w:tabs>
        <w:rPr>
          <w:rFonts w:asciiTheme="minorHAnsi" w:eastAsiaTheme="minorEastAsia" w:hAnsiTheme="minorHAnsi"/>
          <w:noProof/>
          <w:sz w:val="22"/>
        </w:rPr>
      </w:pPr>
      <w:hyperlink w:anchor="_Toc456563" w:history="1">
        <w:r w:rsidR="002E70D8" w:rsidRPr="00F836DD">
          <w:rPr>
            <w:rStyle w:val="Hyperlink"/>
            <w:noProof/>
          </w:rPr>
          <w:t>Figure 3 Project Stages</w:t>
        </w:r>
        <w:r w:rsidR="002E70D8">
          <w:rPr>
            <w:noProof/>
            <w:webHidden/>
          </w:rPr>
          <w:tab/>
        </w:r>
        <w:r w:rsidR="002E70D8">
          <w:rPr>
            <w:noProof/>
            <w:webHidden/>
          </w:rPr>
          <w:fldChar w:fldCharType="begin"/>
        </w:r>
        <w:r w:rsidR="002E70D8">
          <w:rPr>
            <w:noProof/>
            <w:webHidden/>
          </w:rPr>
          <w:instrText xml:space="preserve"> PAGEREF _Toc456563 \h </w:instrText>
        </w:r>
        <w:r w:rsidR="002E70D8">
          <w:rPr>
            <w:noProof/>
            <w:webHidden/>
          </w:rPr>
        </w:r>
        <w:r w:rsidR="002E70D8">
          <w:rPr>
            <w:noProof/>
            <w:webHidden/>
          </w:rPr>
          <w:fldChar w:fldCharType="separate"/>
        </w:r>
        <w:r w:rsidR="00EF134A">
          <w:rPr>
            <w:noProof/>
            <w:webHidden/>
          </w:rPr>
          <w:t>18</w:t>
        </w:r>
        <w:r w:rsidR="002E70D8">
          <w:rPr>
            <w:noProof/>
            <w:webHidden/>
          </w:rPr>
          <w:fldChar w:fldCharType="end"/>
        </w:r>
      </w:hyperlink>
    </w:p>
    <w:p w14:paraId="6B283DFC" w14:textId="1F537326" w:rsidR="002E70D8" w:rsidRDefault="00583139">
      <w:pPr>
        <w:pStyle w:val="TableofFigures"/>
        <w:tabs>
          <w:tab w:val="right" w:leader="dot" w:pos="9628"/>
        </w:tabs>
        <w:rPr>
          <w:rFonts w:asciiTheme="minorHAnsi" w:eastAsiaTheme="minorEastAsia" w:hAnsiTheme="minorHAnsi"/>
          <w:noProof/>
          <w:sz w:val="22"/>
        </w:rPr>
      </w:pPr>
      <w:hyperlink w:anchor="_Toc456564" w:history="1">
        <w:r w:rsidR="002E70D8" w:rsidRPr="00F836DD">
          <w:rPr>
            <w:rStyle w:val="Hyperlink"/>
            <w:noProof/>
          </w:rPr>
          <w:t>Figure 4 Implementation Overview</w:t>
        </w:r>
        <w:r w:rsidR="002E70D8">
          <w:rPr>
            <w:noProof/>
            <w:webHidden/>
          </w:rPr>
          <w:tab/>
        </w:r>
        <w:r w:rsidR="002E70D8">
          <w:rPr>
            <w:noProof/>
            <w:webHidden/>
          </w:rPr>
          <w:fldChar w:fldCharType="begin"/>
        </w:r>
        <w:r w:rsidR="002E70D8">
          <w:rPr>
            <w:noProof/>
            <w:webHidden/>
          </w:rPr>
          <w:instrText xml:space="preserve"> PAGEREF _Toc456564 \h </w:instrText>
        </w:r>
        <w:r w:rsidR="002E70D8">
          <w:rPr>
            <w:noProof/>
            <w:webHidden/>
          </w:rPr>
        </w:r>
        <w:r w:rsidR="002E70D8">
          <w:rPr>
            <w:noProof/>
            <w:webHidden/>
          </w:rPr>
          <w:fldChar w:fldCharType="separate"/>
        </w:r>
        <w:r w:rsidR="00EF134A">
          <w:rPr>
            <w:noProof/>
            <w:webHidden/>
          </w:rPr>
          <w:t>21</w:t>
        </w:r>
        <w:r w:rsidR="002E70D8">
          <w:rPr>
            <w:noProof/>
            <w:webHidden/>
          </w:rPr>
          <w:fldChar w:fldCharType="end"/>
        </w:r>
      </w:hyperlink>
    </w:p>
    <w:p w14:paraId="01DECAD0" w14:textId="2DE2CFD0" w:rsidR="002E70D8" w:rsidRDefault="00583139">
      <w:pPr>
        <w:pStyle w:val="TableofFigures"/>
        <w:tabs>
          <w:tab w:val="right" w:leader="dot" w:pos="9628"/>
        </w:tabs>
        <w:rPr>
          <w:rFonts w:asciiTheme="minorHAnsi" w:eastAsiaTheme="minorEastAsia" w:hAnsiTheme="minorHAnsi"/>
          <w:noProof/>
          <w:sz w:val="22"/>
        </w:rPr>
      </w:pPr>
      <w:hyperlink w:anchor="_Toc456565" w:history="1">
        <w:r w:rsidR="002E70D8" w:rsidRPr="00F836DD">
          <w:rPr>
            <w:rStyle w:val="Hyperlink"/>
            <w:noProof/>
          </w:rPr>
          <w:t>Figure 5 Accuracy Comparison from Different Classifiers</w:t>
        </w:r>
        <w:r w:rsidR="002E70D8">
          <w:rPr>
            <w:noProof/>
            <w:webHidden/>
          </w:rPr>
          <w:tab/>
        </w:r>
        <w:r w:rsidR="002E70D8">
          <w:rPr>
            <w:noProof/>
            <w:webHidden/>
          </w:rPr>
          <w:fldChar w:fldCharType="begin"/>
        </w:r>
        <w:r w:rsidR="002E70D8">
          <w:rPr>
            <w:noProof/>
            <w:webHidden/>
          </w:rPr>
          <w:instrText xml:space="preserve"> PAGEREF _Toc456565 \h </w:instrText>
        </w:r>
        <w:r w:rsidR="002E70D8">
          <w:rPr>
            <w:noProof/>
            <w:webHidden/>
          </w:rPr>
        </w:r>
        <w:r w:rsidR="002E70D8">
          <w:rPr>
            <w:noProof/>
            <w:webHidden/>
          </w:rPr>
          <w:fldChar w:fldCharType="separate"/>
        </w:r>
        <w:r w:rsidR="00EF134A">
          <w:rPr>
            <w:noProof/>
            <w:webHidden/>
          </w:rPr>
          <w:t>24</w:t>
        </w:r>
        <w:r w:rsidR="002E70D8">
          <w:rPr>
            <w:noProof/>
            <w:webHidden/>
          </w:rPr>
          <w:fldChar w:fldCharType="end"/>
        </w:r>
      </w:hyperlink>
    </w:p>
    <w:p w14:paraId="5B172E28" w14:textId="69E2C593" w:rsidR="002E70D8" w:rsidRDefault="00583139">
      <w:pPr>
        <w:pStyle w:val="TableofFigures"/>
        <w:tabs>
          <w:tab w:val="right" w:leader="dot" w:pos="9628"/>
        </w:tabs>
        <w:rPr>
          <w:rFonts w:asciiTheme="minorHAnsi" w:eastAsiaTheme="minorEastAsia" w:hAnsiTheme="minorHAnsi"/>
          <w:noProof/>
          <w:sz w:val="22"/>
        </w:rPr>
      </w:pPr>
      <w:hyperlink w:anchor="_Toc456566" w:history="1">
        <w:r w:rsidR="002E70D8" w:rsidRPr="00F836DD">
          <w:rPr>
            <w:rStyle w:val="Hyperlink"/>
            <w:noProof/>
          </w:rPr>
          <w:t>Figure 6 Classifier Accuracy</w:t>
        </w:r>
        <w:r w:rsidR="002E70D8">
          <w:rPr>
            <w:noProof/>
            <w:webHidden/>
          </w:rPr>
          <w:tab/>
        </w:r>
        <w:r w:rsidR="002E70D8">
          <w:rPr>
            <w:noProof/>
            <w:webHidden/>
          </w:rPr>
          <w:fldChar w:fldCharType="begin"/>
        </w:r>
        <w:r w:rsidR="002E70D8">
          <w:rPr>
            <w:noProof/>
            <w:webHidden/>
          </w:rPr>
          <w:instrText xml:space="preserve"> PAGEREF _Toc456566 \h </w:instrText>
        </w:r>
        <w:r w:rsidR="002E70D8">
          <w:rPr>
            <w:noProof/>
            <w:webHidden/>
          </w:rPr>
        </w:r>
        <w:r w:rsidR="002E70D8">
          <w:rPr>
            <w:noProof/>
            <w:webHidden/>
          </w:rPr>
          <w:fldChar w:fldCharType="separate"/>
        </w:r>
        <w:r w:rsidR="00EF134A">
          <w:rPr>
            <w:noProof/>
            <w:webHidden/>
          </w:rPr>
          <w:t>26</w:t>
        </w:r>
        <w:r w:rsidR="002E70D8">
          <w:rPr>
            <w:noProof/>
            <w:webHidden/>
          </w:rPr>
          <w:fldChar w:fldCharType="end"/>
        </w:r>
      </w:hyperlink>
    </w:p>
    <w:p w14:paraId="23528EE6" w14:textId="3314C79A" w:rsidR="002E70D8" w:rsidRDefault="00583139">
      <w:pPr>
        <w:pStyle w:val="TableofFigures"/>
        <w:tabs>
          <w:tab w:val="right" w:leader="dot" w:pos="9628"/>
        </w:tabs>
        <w:rPr>
          <w:rFonts w:asciiTheme="minorHAnsi" w:eastAsiaTheme="minorEastAsia" w:hAnsiTheme="minorHAnsi"/>
          <w:noProof/>
          <w:sz w:val="22"/>
        </w:rPr>
      </w:pPr>
      <w:hyperlink r:id="rId9" w:anchor="_Toc456567" w:history="1">
        <w:r w:rsidR="002E70D8" w:rsidRPr="00F836DD">
          <w:rPr>
            <w:rStyle w:val="Hyperlink"/>
            <w:noProof/>
          </w:rPr>
          <w:t>Figure 7 General Emotion Group, Predicted vs. Content-based</w:t>
        </w:r>
        <w:r w:rsidR="002E70D8">
          <w:rPr>
            <w:noProof/>
            <w:webHidden/>
          </w:rPr>
          <w:tab/>
        </w:r>
        <w:r w:rsidR="002E70D8">
          <w:rPr>
            <w:noProof/>
            <w:webHidden/>
          </w:rPr>
          <w:fldChar w:fldCharType="begin"/>
        </w:r>
        <w:r w:rsidR="002E70D8">
          <w:rPr>
            <w:noProof/>
            <w:webHidden/>
          </w:rPr>
          <w:instrText xml:space="preserve"> PAGEREF _Toc456567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3140DA48" w14:textId="379B88F3" w:rsidR="002E70D8" w:rsidRDefault="00583139">
      <w:pPr>
        <w:pStyle w:val="TableofFigures"/>
        <w:tabs>
          <w:tab w:val="right" w:leader="dot" w:pos="9628"/>
        </w:tabs>
        <w:rPr>
          <w:rFonts w:asciiTheme="minorHAnsi" w:eastAsiaTheme="minorEastAsia" w:hAnsiTheme="minorHAnsi"/>
          <w:noProof/>
          <w:sz w:val="22"/>
        </w:rPr>
      </w:pPr>
      <w:hyperlink w:anchor="_Toc456568" w:history="1">
        <w:r w:rsidR="002E70D8" w:rsidRPr="00F836DD">
          <w:rPr>
            <w:rStyle w:val="Hyperlink"/>
            <w:noProof/>
          </w:rPr>
          <w:t>Figure 8 Individual Emotion, Predicted vs. Content-based</w:t>
        </w:r>
        <w:r w:rsidR="002E70D8">
          <w:rPr>
            <w:noProof/>
            <w:webHidden/>
          </w:rPr>
          <w:tab/>
        </w:r>
        <w:r w:rsidR="002E70D8">
          <w:rPr>
            <w:noProof/>
            <w:webHidden/>
          </w:rPr>
          <w:fldChar w:fldCharType="begin"/>
        </w:r>
        <w:r w:rsidR="002E70D8">
          <w:rPr>
            <w:noProof/>
            <w:webHidden/>
          </w:rPr>
          <w:instrText xml:space="preserve"> PAGEREF _Toc456568 \h </w:instrText>
        </w:r>
        <w:r w:rsidR="002E70D8">
          <w:rPr>
            <w:noProof/>
            <w:webHidden/>
          </w:rPr>
        </w:r>
        <w:r w:rsidR="002E70D8">
          <w:rPr>
            <w:noProof/>
            <w:webHidden/>
          </w:rPr>
          <w:fldChar w:fldCharType="separate"/>
        </w:r>
        <w:r w:rsidR="00EF134A">
          <w:rPr>
            <w:noProof/>
            <w:webHidden/>
          </w:rPr>
          <w:t>29</w:t>
        </w:r>
        <w:r w:rsidR="002E70D8">
          <w:rPr>
            <w:noProof/>
            <w:webHidden/>
          </w:rPr>
          <w:fldChar w:fldCharType="end"/>
        </w:r>
      </w:hyperlink>
    </w:p>
    <w:p w14:paraId="2002D5FF" w14:textId="41BFBF1F" w:rsidR="002E70D8" w:rsidRDefault="00583139">
      <w:pPr>
        <w:pStyle w:val="TableofFigures"/>
        <w:tabs>
          <w:tab w:val="right" w:leader="dot" w:pos="9628"/>
        </w:tabs>
        <w:rPr>
          <w:rFonts w:asciiTheme="minorHAnsi" w:eastAsiaTheme="minorEastAsia" w:hAnsiTheme="minorHAnsi"/>
          <w:noProof/>
          <w:sz w:val="22"/>
        </w:rPr>
      </w:pPr>
      <w:hyperlink w:anchor="_Toc456569" w:history="1">
        <w:r w:rsidR="002E70D8" w:rsidRPr="00F836DD">
          <w:rPr>
            <w:rStyle w:val="Hyperlink"/>
            <w:noProof/>
          </w:rPr>
          <w:t>Figure 9 Emotions on Teaching Methodology and Style</w:t>
        </w:r>
        <w:r w:rsidR="002E70D8">
          <w:rPr>
            <w:noProof/>
            <w:webHidden/>
          </w:rPr>
          <w:tab/>
        </w:r>
        <w:r w:rsidR="002E70D8">
          <w:rPr>
            <w:noProof/>
            <w:webHidden/>
          </w:rPr>
          <w:fldChar w:fldCharType="begin"/>
        </w:r>
        <w:r w:rsidR="002E70D8">
          <w:rPr>
            <w:noProof/>
            <w:webHidden/>
          </w:rPr>
          <w:instrText xml:space="preserve"> PAGEREF _Toc456569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27D8694F" w14:textId="38C79D46" w:rsidR="002E70D8" w:rsidRDefault="00583139">
      <w:pPr>
        <w:pStyle w:val="TableofFigures"/>
        <w:tabs>
          <w:tab w:val="right" w:leader="dot" w:pos="9628"/>
        </w:tabs>
        <w:rPr>
          <w:rFonts w:asciiTheme="minorHAnsi" w:eastAsiaTheme="minorEastAsia" w:hAnsiTheme="minorHAnsi"/>
          <w:noProof/>
          <w:sz w:val="22"/>
        </w:rPr>
      </w:pPr>
      <w:hyperlink w:anchor="_Toc456570" w:history="1">
        <w:r w:rsidR="002E70D8" w:rsidRPr="00F836DD">
          <w:rPr>
            <w:rStyle w:val="Hyperlink"/>
            <w:noProof/>
          </w:rPr>
          <w:t>Figure 10 Emotions on Course Curriculum</w:t>
        </w:r>
        <w:r w:rsidR="002E70D8">
          <w:rPr>
            <w:noProof/>
            <w:webHidden/>
          </w:rPr>
          <w:tab/>
        </w:r>
        <w:r w:rsidR="002E70D8">
          <w:rPr>
            <w:noProof/>
            <w:webHidden/>
          </w:rPr>
          <w:fldChar w:fldCharType="begin"/>
        </w:r>
        <w:r w:rsidR="002E70D8">
          <w:rPr>
            <w:noProof/>
            <w:webHidden/>
          </w:rPr>
          <w:instrText xml:space="preserve"> PAGEREF _Toc456570 \h </w:instrText>
        </w:r>
        <w:r w:rsidR="002E70D8">
          <w:rPr>
            <w:noProof/>
            <w:webHidden/>
          </w:rPr>
        </w:r>
        <w:r w:rsidR="002E70D8">
          <w:rPr>
            <w:noProof/>
            <w:webHidden/>
          </w:rPr>
          <w:fldChar w:fldCharType="separate"/>
        </w:r>
        <w:r w:rsidR="00EF134A">
          <w:rPr>
            <w:noProof/>
            <w:webHidden/>
          </w:rPr>
          <w:t>30</w:t>
        </w:r>
        <w:r w:rsidR="002E70D8">
          <w:rPr>
            <w:noProof/>
            <w:webHidden/>
          </w:rPr>
          <w:fldChar w:fldCharType="end"/>
        </w:r>
      </w:hyperlink>
    </w:p>
    <w:p w14:paraId="344CD517" w14:textId="009D830D" w:rsidR="002E70D8" w:rsidRDefault="00583139">
      <w:pPr>
        <w:pStyle w:val="TableofFigures"/>
        <w:tabs>
          <w:tab w:val="right" w:leader="dot" w:pos="9628"/>
        </w:tabs>
        <w:rPr>
          <w:rFonts w:asciiTheme="minorHAnsi" w:eastAsiaTheme="minorEastAsia" w:hAnsiTheme="minorHAnsi"/>
          <w:noProof/>
          <w:sz w:val="22"/>
        </w:rPr>
      </w:pPr>
      <w:hyperlink w:anchor="_Toc456571" w:history="1">
        <w:r w:rsidR="002E70D8" w:rsidRPr="00F836DD">
          <w:rPr>
            <w:rStyle w:val="Hyperlink"/>
            <w:noProof/>
          </w:rPr>
          <w:t>Figure 11 Emotions on Timing of Classes</w:t>
        </w:r>
        <w:r w:rsidR="002E70D8">
          <w:rPr>
            <w:noProof/>
            <w:webHidden/>
          </w:rPr>
          <w:tab/>
        </w:r>
        <w:r w:rsidR="002E70D8">
          <w:rPr>
            <w:noProof/>
            <w:webHidden/>
          </w:rPr>
          <w:fldChar w:fldCharType="begin"/>
        </w:r>
        <w:r w:rsidR="002E70D8">
          <w:rPr>
            <w:noProof/>
            <w:webHidden/>
          </w:rPr>
          <w:instrText xml:space="preserve"> PAGEREF _Toc456571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297A196" w14:textId="1FEECDDF" w:rsidR="002E70D8" w:rsidRDefault="00583139">
      <w:pPr>
        <w:pStyle w:val="TableofFigures"/>
        <w:tabs>
          <w:tab w:val="right" w:leader="dot" w:pos="9628"/>
        </w:tabs>
        <w:rPr>
          <w:rFonts w:asciiTheme="minorHAnsi" w:eastAsiaTheme="minorEastAsia" w:hAnsiTheme="minorHAnsi"/>
          <w:noProof/>
          <w:sz w:val="22"/>
        </w:rPr>
      </w:pPr>
      <w:hyperlink w:anchor="_Toc456572" w:history="1">
        <w:r w:rsidR="002E70D8" w:rsidRPr="00F836DD">
          <w:rPr>
            <w:rStyle w:val="Hyperlink"/>
            <w:noProof/>
          </w:rPr>
          <w:t>Figure 12 Emotions on Quality of Teaching</w:t>
        </w:r>
        <w:r w:rsidR="002E70D8">
          <w:rPr>
            <w:noProof/>
            <w:webHidden/>
          </w:rPr>
          <w:tab/>
        </w:r>
        <w:r w:rsidR="002E70D8">
          <w:rPr>
            <w:noProof/>
            <w:webHidden/>
          </w:rPr>
          <w:fldChar w:fldCharType="begin"/>
        </w:r>
        <w:r w:rsidR="002E70D8">
          <w:rPr>
            <w:noProof/>
            <w:webHidden/>
          </w:rPr>
          <w:instrText xml:space="preserve"> PAGEREF _Toc456572 \h </w:instrText>
        </w:r>
        <w:r w:rsidR="002E70D8">
          <w:rPr>
            <w:noProof/>
            <w:webHidden/>
          </w:rPr>
        </w:r>
        <w:r w:rsidR="002E70D8">
          <w:rPr>
            <w:noProof/>
            <w:webHidden/>
          </w:rPr>
          <w:fldChar w:fldCharType="separate"/>
        </w:r>
        <w:r w:rsidR="00EF134A">
          <w:rPr>
            <w:noProof/>
            <w:webHidden/>
          </w:rPr>
          <w:t>31</w:t>
        </w:r>
        <w:r w:rsidR="002E70D8">
          <w:rPr>
            <w:noProof/>
            <w:webHidden/>
          </w:rPr>
          <w:fldChar w:fldCharType="end"/>
        </w:r>
      </w:hyperlink>
    </w:p>
    <w:p w14:paraId="0E1E9CE3" w14:textId="2B4E0CFB" w:rsidR="002E70D8" w:rsidRDefault="00583139">
      <w:pPr>
        <w:pStyle w:val="TableofFigures"/>
        <w:tabs>
          <w:tab w:val="right" w:leader="dot" w:pos="9628"/>
        </w:tabs>
        <w:rPr>
          <w:rFonts w:asciiTheme="minorHAnsi" w:eastAsiaTheme="minorEastAsia" w:hAnsiTheme="minorHAnsi"/>
          <w:noProof/>
          <w:sz w:val="22"/>
        </w:rPr>
      </w:pPr>
      <w:hyperlink w:anchor="_Toc456573" w:history="1">
        <w:r w:rsidR="002E70D8" w:rsidRPr="00F836DD">
          <w:rPr>
            <w:rStyle w:val="Hyperlink"/>
            <w:noProof/>
          </w:rPr>
          <w:t>Figure 13 Emotions on Evaluation Patterns</w:t>
        </w:r>
        <w:r w:rsidR="002E70D8">
          <w:rPr>
            <w:noProof/>
            <w:webHidden/>
          </w:rPr>
          <w:tab/>
        </w:r>
        <w:r w:rsidR="002E70D8">
          <w:rPr>
            <w:noProof/>
            <w:webHidden/>
          </w:rPr>
          <w:fldChar w:fldCharType="begin"/>
        </w:r>
        <w:r w:rsidR="002E70D8">
          <w:rPr>
            <w:noProof/>
            <w:webHidden/>
          </w:rPr>
          <w:instrText xml:space="preserve"> PAGEREF _Toc456573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47755615" w14:textId="0C9805B6" w:rsidR="002E70D8" w:rsidRDefault="00583139">
      <w:pPr>
        <w:pStyle w:val="TableofFigures"/>
        <w:tabs>
          <w:tab w:val="right" w:leader="dot" w:pos="9628"/>
        </w:tabs>
        <w:rPr>
          <w:rFonts w:asciiTheme="minorHAnsi" w:eastAsiaTheme="minorEastAsia" w:hAnsiTheme="minorHAnsi"/>
          <w:noProof/>
          <w:sz w:val="22"/>
        </w:rPr>
      </w:pPr>
      <w:hyperlink w:anchor="_Toc456574" w:history="1">
        <w:r w:rsidR="002E70D8" w:rsidRPr="00F836DD">
          <w:rPr>
            <w:rStyle w:val="Hyperlink"/>
            <w:noProof/>
          </w:rPr>
          <w:t>Figure 14 Tool Comparison by share of emotion (Python vs R)</w:t>
        </w:r>
        <w:r w:rsidR="002E70D8">
          <w:rPr>
            <w:noProof/>
            <w:webHidden/>
          </w:rPr>
          <w:tab/>
        </w:r>
        <w:r w:rsidR="002E70D8">
          <w:rPr>
            <w:noProof/>
            <w:webHidden/>
          </w:rPr>
          <w:fldChar w:fldCharType="begin"/>
        </w:r>
        <w:r w:rsidR="002E70D8">
          <w:rPr>
            <w:noProof/>
            <w:webHidden/>
          </w:rPr>
          <w:instrText xml:space="preserve"> PAGEREF _Toc456574 \h </w:instrText>
        </w:r>
        <w:r w:rsidR="002E70D8">
          <w:rPr>
            <w:noProof/>
            <w:webHidden/>
          </w:rPr>
        </w:r>
        <w:r w:rsidR="002E70D8">
          <w:rPr>
            <w:noProof/>
            <w:webHidden/>
          </w:rPr>
          <w:fldChar w:fldCharType="separate"/>
        </w:r>
        <w:r w:rsidR="00EF134A">
          <w:rPr>
            <w:noProof/>
            <w:webHidden/>
          </w:rPr>
          <w:t>32</w:t>
        </w:r>
        <w:r w:rsidR="002E70D8">
          <w:rPr>
            <w:noProof/>
            <w:webHidden/>
          </w:rPr>
          <w:fldChar w:fldCharType="end"/>
        </w:r>
      </w:hyperlink>
    </w:p>
    <w:p w14:paraId="7B743526" w14:textId="3FDA4FD7" w:rsidR="002E70D8" w:rsidRDefault="00583139">
      <w:pPr>
        <w:pStyle w:val="TableofFigures"/>
        <w:tabs>
          <w:tab w:val="right" w:leader="dot" w:pos="9628"/>
        </w:tabs>
        <w:rPr>
          <w:rFonts w:asciiTheme="minorHAnsi" w:eastAsiaTheme="minorEastAsia" w:hAnsiTheme="minorHAnsi"/>
          <w:noProof/>
          <w:sz w:val="22"/>
        </w:rPr>
      </w:pPr>
      <w:hyperlink w:anchor="_Toc456575" w:history="1">
        <w:r w:rsidR="002E70D8" w:rsidRPr="00F836DD">
          <w:rPr>
            <w:rStyle w:val="Hyperlink"/>
            <w:noProof/>
          </w:rPr>
          <w:t>Figure 15 Feature Importances</w:t>
        </w:r>
        <w:r w:rsidR="002E70D8">
          <w:rPr>
            <w:noProof/>
            <w:webHidden/>
          </w:rPr>
          <w:tab/>
        </w:r>
        <w:r w:rsidR="002E70D8">
          <w:rPr>
            <w:noProof/>
            <w:webHidden/>
          </w:rPr>
          <w:fldChar w:fldCharType="begin"/>
        </w:r>
        <w:r w:rsidR="002E70D8">
          <w:rPr>
            <w:noProof/>
            <w:webHidden/>
          </w:rPr>
          <w:instrText xml:space="preserve"> PAGEREF _Toc456575 \h </w:instrText>
        </w:r>
        <w:r w:rsidR="002E70D8">
          <w:rPr>
            <w:noProof/>
            <w:webHidden/>
          </w:rPr>
        </w:r>
        <w:r w:rsidR="002E70D8">
          <w:rPr>
            <w:noProof/>
            <w:webHidden/>
          </w:rPr>
          <w:fldChar w:fldCharType="separate"/>
        </w:r>
        <w:r w:rsidR="00EF134A">
          <w:rPr>
            <w:noProof/>
            <w:webHidden/>
          </w:rPr>
          <w:t>34</w:t>
        </w:r>
        <w:r w:rsidR="002E70D8">
          <w:rPr>
            <w:noProof/>
            <w:webHidden/>
          </w:rPr>
          <w:fldChar w:fldCharType="end"/>
        </w:r>
      </w:hyperlink>
    </w:p>
    <w:p w14:paraId="1290D854" w14:textId="629D7AAA" w:rsidR="00E25BC4" w:rsidRDefault="00A02C6D" w:rsidP="00E25BC4">
      <w:r>
        <w:fldChar w:fldCharType="end"/>
      </w:r>
    </w:p>
    <w:p w14:paraId="195D583E" w14:textId="77777777" w:rsidR="009D2C4F" w:rsidRDefault="00E25BC4" w:rsidP="009D2C4F">
      <w:pPr>
        <w:pStyle w:val="Heading1"/>
      </w:pPr>
      <w:r>
        <w:br w:type="page"/>
      </w:r>
      <w:commentRangeStart w:id="2"/>
      <w:r w:rsidR="009D2C4F">
        <w:lastRenderedPageBreak/>
        <w:t>Abbreviations</w:t>
      </w:r>
      <w:commentRangeEnd w:id="2"/>
      <w:r w:rsidR="00D22296">
        <w:rPr>
          <w:rStyle w:val="CommentReference"/>
          <w:rFonts w:eastAsiaTheme="minorHAnsi" w:cstheme="minorBidi"/>
          <w:b w:val="0"/>
          <w:color w:val="auto"/>
        </w:rPr>
        <w:commentReference w:id="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Change w:id="3">
          <w:tblGrid>
            <w:gridCol w:w="4814"/>
            <w:gridCol w:w="4814"/>
          </w:tblGrid>
        </w:tblGridChange>
      </w:tblGrid>
      <w:tr w:rsidR="009D2C4F" w:rsidRPr="002151E1" w14:paraId="1EF42661" w14:textId="77777777" w:rsidTr="002151E1">
        <w:tc>
          <w:tcPr>
            <w:tcW w:w="4814" w:type="dxa"/>
            <w:shd w:val="clear" w:color="auto" w:fill="auto"/>
          </w:tcPr>
          <w:p w14:paraId="7F62449A" w14:textId="07C00E65" w:rsidR="009D2C4F" w:rsidRPr="002151E1" w:rsidRDefault="009D2C4F" w:rsidP="009D2C4F">
            <w:pPr>
              <w:rPr>
                <w:b/>
              </w:rPr>
            </w:pPr>
            <w:r w:rsidRPr="002151E1">
              <w:rPr>
                <w:b/>
              </w:rPr>
              <w:t>Abbreviation</w:t>
            </w:r>
          </w:p>
        </w:tc>
        <w:tc>
          <w:tcPr>
            <w:tcW w:w="4814" w:type="dxa"/>
            <w:shd w:val="clear" w:color="auto" w:fill="auto"/>
          </w:tcPr>
          <w:p w14:paraId="77EECB24" w14:textId="15601D2D" w:rsidR="009D2C4F" w:rsidRPr="002151E1" w:rsidRDefault="009D2C4F" w:rsidP="009D2C4F">
            <w:pPr>
              <w:rPr>
                <w:b/>
              </w:rPr>
            </w:pPr>
            <w:r w:rsidRPr="002151E1">
              <w:rPr>
                <w:b/>
              </w:rPr>
              <w:t>Long Form</w:t>
            </w:r>
          </w:p>
        </w:tc>
      </w:tr>
      <w:tr w:rsidR="00F753B4" w:rsidRPr="002151E1" w14:paraId="55467268" w14:textId="77777777" w:rsidTr="009D2C4F">
        <w:tc>
          <w:tcPr>
            <w:tcW w:w="4814" w:type="dxa"/>
            <w:shd w:val="clear" w:color="auto" w:fill="auto"/>
          </w:tcPr>
          <w:p w14:paraId="5E21DB08" w14:textId="67AE096C" w:rsidR="00F753B4" w:rsidRDefault="00F753B4" w:rsidP="009D2C4F">
            <w:r>
              <w:t>API</w:t>
            </w:r>
          </w:p>
        </w:tc>
        <w:tc>
          <w:tcPr>
            <w:tcW w:w="4814" w:type="dxa"/>
            <w:shd w:val="clear" w:color="auto" w:fill="auto"/>
          </w:tcPr>
          <w:p w14:paraId="53DCB632" w14:textId="463656EE" w:rsidR="00F753B4" w:rsidRDefault="00F753B4" w:rsidP="009D2C4F">
            <w:r w:rsidRPr="00355AAA">
              <w:t>Application Programming Interface</w:t>
            </w:r>
          </w:p>
        </w:tc>
      </w:tr>
      <w:tr w:rsidR="00F753B4" w:rsidRPr="002151E1" w14:paraId="111FCC0E" w14:textId="77777777" w:rsidTr="009D2C4F">
        <w:tc>
          <w:tcPr>
            <w:tcW w:w="4814" w:type="dxa"/>
            <w:shd w:val="clear" w:color="auto" w:fill="auto"/>
          </w:tcPr>
          <w:p w14:paraId="347BDB4B" w14:textId="345F91B6" w:rsidR="00F753B4" w:rsidRDefault="00F753B4" w:rsidP="009D2C4F">
            <w:r>
              <w:t>ACD</w:t>
            </w:r>
          </w:p>
        </w:tc>
        <w:tc>
          <w:tcPr>
            <w:tcW w:w="4814" w:type="dxa"/>
            <w:shd w:val="clear" w:color="auto" w:fill="auto"/>
          </w:tcPr>
          <w:p w14:paraId="0E98A5DD" w14:textId="639A8E79" w:rsidR="00F753B4" w:rsidRDefault="00F753B4" w:rsidP="009D2C4F">
            <w:r>
              <w:t>Automatic Call Distribution</w:t>
            </w:r>
          </w:p>
        </w:tc>
      </w:tr>
      <w:tr w:rsidR="008901E7" w:rsidRPr="002151E1" w14:paraId="1FE31121" w14:textId="77777777" w:rsidTr="009D2C4F">
        <w:tc>
          <w:tcPr>
            <w:tcW w:w="4814" w:type="dxa"/>
            <w:shd w:val="clear" w:color="auto" w:fill="auto"/>
          </w:tcPr>
          <w:p w14:paraId="5538F370" w14:textId="6A623655" w:rsidR="008901E7" w:rsidRDefault="008901E7" w:rsidP="009D2C4F">
            <w:r>
              <w:t>BP</w:t>
            </w:r>
          </w:p>
        </w:tc>
        <w:tc>
          <w:tcPr>
            <w:tcW w:w="4814" w:type="dxa"/>
            <w:shd w:val="clear" w:color="auto" w:fill="auto"/>
          </w:tcPr>
          <w:p w14:paraId="04DFFC6A" w14:textId="7CE4AFC7" w:rsidR="008901E7" w:rsidRDefault="008901E7" w:rsidP="009D2C4F">
            <w:r>
              <w:t>Backpropagation</w:t>
            </w:r>
          </w:p>
        </w:tc>
      </w:tr>
      <w:tr w:rsidR="00F753B4" w:rsidRPr="002151E1" w14:paraId="3739496C" w14:textId="77777777" w:rsidTr="009D2C4F">
        <w:tc>
          <w:tcPr>
            <w:tcW w:w="4814" w:type="dxa"/>
            <w:shd w:val="clear" w:color="auto" w:fill="auto"/>
          </w:tcPr>
          <w:p w14:paraId="7B5F71BC" w14:textId="4379D2D6" w:rsidR="00F753B4" w:rsidRDefault="00F753B4" w:rsidP="009D2C4F">
            <w:r>
              <w:t>CTI</w:t>
            </w:r>
          </w:p>
        </w:tc>
        <w:tc>
          <w:tcPr>
            <w:tcW w:w="4814" w:type="dxa"/>
            <w:shd w:val="clear" w:color="auto" w:fill="auto"/>
          </w:tcPr>
          <w:p w14:paraId="179B2DD0" w14:textId="18A79405" w:rsidR="00F753B4" w:rsidRDefault="00F753B4" w:rsidP="009D2C4F">
            <w:r>
              <w:t>Computer Telephony Integration</w:t>
            </w:r>
          </w:p>
        </w:tc>
      </w:tr>
      <w:tr w:rsidR="009D2C4F" w:rsidRPr="002151E1" w14:paraId="3F416093" w14:textId="77777777" w:rsidTr="002151E1">
        <w:tc>
          <w:tcPr>
            <w:tcW w:w="4814" w:type="dxa"/>
            <w:shd w:val="clear" w:color="auto" w:fill="auto"/>
          </w:tcPr>
          <w:p w14:paraId="17712C49" w14:textId="24D32B0D" w:rsidR="009D2C4F" w:rsidRPr="002A60F0" w:rsidRDefault="002A60F0" w:rsidP="009D2C4F">
            <w:r>
              <w:t>DCT</w:t>
            </w:r>
          </w:p>
        </w:tc>
        <w:tc>
          <w:tcPr>
            <w:tcW w:w="4814" w:type="dxa"/>
            <w:shd w:val="clear" w:color="auto" w:fill="auto"/>
          </w:tcPr>
          <w:p w14:paraId="6BBCA636" w14:textId="42320AFE" w:rsidR="009D2C4F" w:rsidRPr="002A60F0" w:rsidRDefault="002A60F0" w:rsidP="009D2C4F">
            <w:r>
              <w:t>Discrete Cosine Transform</w:t>
            </w:r>
          </w:p>
        </w:tc>
      </w:tr>
      <w:tr w:rsidR="0044598D" w:rsidRPr="002151E1" w14:paraId="09F0E162" w14:textId="77777777" w:rsidTr="009D2C4F">
        <w:tc>
          <w:tcPr>
            <w:tcW w:w="4814" w:type="dxa"/>
            <w:shd w:val="clear" w:color="auto" w:fill="auto"/>
          </w:tcPr>
          <w:p w14:paraId="7890216F" w14:textId="101BF4F4" w:rsidR="0044598D" w:rsidRDefault="0044598D" w:rsidP="009D2C4F">
            <w:r>
              <w:t>DNN</w:t>
            </w:r>
          </w:p>
        </w:tc>
        <w:tc>
          <w:tcPr>
            <w:tcW w:w="4814" w:type="dxa"/>
            <w:shd w:val="clear" w:color="auto" w:fill="auto"/>
          </w:tcPr>
          <w:p w14:paraId="4C5F9556" w14:textId="7903179B" w:rsidR="0044598D" w:rsidRDefault="0044598D" w:rsidP="009D2C4F">
            <w:r>
              <w:t>Deep Neural Network</w:t>
            </w:r>
          </w:p>
        </w:tc>
      </w:tr>
      <w:tr w:rsidR="0044598D" w:rsidRPr="002151E1" w14:paraId="586523ED" w14:textId="77777777" w:rsidTr="009D2C4F">
        <w:tc>
          <w:tcPr>
            <w:tcW w:w="4814" w:type="dxa"/>
            <w:shd w:val="clear" w:color="auto" w:fill="auto"/>
          </w:tcPr>
          <w:p w14:paraId="34CB763A" w14:textId="5A5672A1" w:rsidR="0044598D" w:rsidRDefault="0044598D" w:rsidP="009D2C4F">
            <w:r>
              <w:t>DTM</w:t>
            </w:r>
          </w:p>
        </w:tc>
        <w:tc>
          <w:tcPr>
            <w:tcW w:w="4814" w:type="dxa"/>
            <w:shd w:val="clear" w:color="auto" w:fill="auto"/>
          </w:tcPr>
          <w:p w14:paraId="7C836921" w14:textId="3B202E90" w:rsidR="0044598D" w:rsidRDefault="0044598D" w:rsidP="009D2C4F">
            <w:pPr>
              <w:rPr>
                <w:lang w:eastAsia="en-IN"/>
              </w:rPr>
            </w:pPr>
            <w:r>
              <w:t xml:space="preserve">Dynamic </w:t>
            </w:r>
            <w:r w:rsidRPr="00355AAA">
              <w:t>T</w:t>
            </w:r>
            <w:r>
              <w:t xml:space="preserve">ime </w:t>
            </w:r>
            <w:r w:rsidRPr="00355AAA">
              <w:t>W</w:t>
            </w:r>
            <w:r>
              <w:t>arping</w:t>
            </w:r>
          </w:p>
        </w:tc>
      </w:tr>
      <w:tr w:rsidR="009D2C4F" w:rsidRPr="002151E1" w14:paraId="757EC465" w14:textId="77777777" w:rsidTr="002151E1">
        <w:tc>
          <w:tcPr>
            <w:tcW w:w="4814" w:type="dxa"/>
            <w:shd w:val="clear" w:color="auto" w:fill="auto"/>
          </w:tcPr>
          <w:p w14:paraId="4A22C417" w14:textId="385A536A" w:rsidR="009D2C4F" w:rsidRPr="009D2C4F" w:rsidRDefault="00A12DAC" w:rsidP="009D2C4F">
            <w:r>
              <w:t>HNR</w:t>
            </w:r>
          </w:p>
        </w:tc>
        <w:tc>
          <w:tcPr>
            <w:tcW w:w="4814" w:type="dxa"/>
            <w:shd w:val="clear" w:color="auto" w:fill="auto"/>
          </w:tcPr>
          <w:p w14:paraId="32C97448" w14:textId="24193445" w:rsidR="009D2C4F" w:rsidRPr="009D2C4F" w:rsidRDefault="00A12DAC" w:rsidP="009D2C4F">
            <w:r>
              <w:rPr>
                <w:lang w:eastAsia="en-IN"/>
              </w:rPr>
              <w:t>H</w:t>
            </w:r>
            <w:r w:rsidR="002A60F0" w:rsidRPr="00C042C0">
              <w:rPr>
                <w:lang w:eastAsia="en-IN"/>
              </w:rPr>
              <w:t>armonics-to-</w:t>
            </w:r>
            <w:r>
              <w:rPr>
                <w:lang w:eastAsia="en-IN"/>
              </w:rPr>
              <w:t>N</w:t>
            </w:r>
            <w:r w:rsidR="002A60F0" w:rsidRPr="00C042C0">
              <w:rPr>
                <w:lang w:eastAsia="en-IN"/>
              </w:rPr>
              <w:t xml:space="preserve">oise </w:t>
            </w:r>
            <w:r>
              <w:rPr>
                <w:lang w:eastAsia="en-IN"/>
              </w:rPr>
              <w:t>R</w:t>
            </w:r>
            <w:r w:rsidR="002A60F0" w:rsidRPr="00C042C0">
              <w:rPr>
                <w:lang w:eastAsia="en-IN"/>
              </w:rPr>
              <w:t>atio</w:t>
            </w:r>
          </w:p>
        </w:tc>
      </w:tr>
      <w:tr w:rsidR="0044598D" w:rsidRPr="002151E1" w14:paraId="0D2CF946" w14:textId="77777777" w:rsidTr="009D2C4F">
        <w:tc>
          <w:tcPr>
            <w:tcW w:w="4814" w:type="dxa"/>
            <w:shd w:val="clear" w:color="auto" w:fill="auto"/>
          </w:tcPr>
          <w:p w14:paraId="77EC49A1" w14:textId="6FEE9AB5" w:rsidR="0044598D" w:rsidRDefault="0044598D" w:rsidP="002A60F0">
            <w:r>
              <w:t>HMM</w:t>
            </w:r>
          </w:p>
        </w:tc>
        <w:tc>
          <w:tcPr>
            <w:tcW w:w="4814" w:type="dxa"/>
            <w:shd w:val="clear" w:color="auto" w:fill="auto"/>
          </w:tcPr>
          <w:p w14:paraId="3ED1AED5" w14:textId="3279E82A" w:rsidR="0044598D" w:rsidRDefault="0044598D" w:rsidP="002A60F0">
            <w:r>
              <w:t>Hidden Markov Model</w:t>
            </w:r>
          </w:p>
        </w:tc>
      </w:tr>
      <w:tr w:rsidR="002A60F0" w:rsidRPr="002151E1" w14:paraId="5ACA1196" w14:textId="77777777" w:rsidTr="002151E1">
        <w:tc>
          <w:tcPr>
            <w:tcW w:w="4814" w:type="dxa"/>
            <w:shd w:val="clear" w:color="auto" w:fill="auto"/>
          </w:tcPr>
          <w:p w14:paraId="1B415985" w14:textId="0F1FC642" w:rsidR="002A60F0" w:rsidRPr="009D2C4F" w:rsidRDefault="002A60F0" w:rsidP="002A60F0">
            <w:r>
              <w:t>HCI</w:t>
            </w:r>
          </w:p>
        </w:tc>
        <w:tc>
          <w:tcPr>
            <w:tcW w:w="4814" w:type="dxa"/>
            <w:shd w:val="clear" w:color="auto" w:fill="auto"/>
          </w:tcPr>
          <w:p w14:paraId="3513FC7D" w14:textId="510595B6" w:rsidR="002A60F0" w:rsidRPr="009D2C4F" w:rsidRDefault="002A60F0" w:rsidP="002A60F0">
            <w:r>
              <w:t>Human-Computer Interaction</w:t>
            </w:r>
          </w:p>
        </w:tc>
      </w:tr>
      <w:tr w:rsidR="00D22296" w:rsidRPr="002151E1" w14:paraId="77762F01" w14:textId="77777777" w:rsidTr="009D2C4F">
        <w:tc>
          <w:tcPr>
            <w:tcW w:w="4814" w:type="dxa"/>
            <w:shd w:val="clear" w:color="auto" w:fill="auto"/>
          </w:tcPr>
          <w:p w14:paraId="15266D0F" w14:textId="07042FBE" w:rsidR="00D22296" w:rsidRDefault="00D22296" w:rsidP="002A60F0">
            <w:r>
              <w:t>IEMOCAP</w:t>
            </w:r>
          </w:p>
        </w:tc>
        <w:tc>
          <w:tcPr>
            <w:tcW w:w="4814" w:type="dxa"/>
            <w:shd w:val="clear" w:color="auto" w:fill="auto"/>
          </w:tcPr>
          <w:p w14:paraId="7E32A1CD" w14:textId="0BF62B2F" w:rsidR="00D22296" w:rsidRDefault="00D22296" w:rsidP="002A60F0">
            <w:pPr>
              <w:rPr>
                <w:lang w:eastAsia="en-IN"/>
              </w:rPr>
            </w:pPr>
            <w:r w:rsidRPr="00B92FA5">
              <w:t>Interactive emotional dyadic motion capture</w:t>
            </w:r>
          </w:p>
        </w:tc>
      </w:tr>
      <w:tr w:rsidR="00F753B4" w:rsidRPr="002151E1" w14:paraId="2895BAD7" w14:textId="77777777" w:rsidTr="009D2C4F">
        <w:tc>
          <w:tcPr>
            <w:tcW w:w="4814" w:type="dxa"/>
            <w:shd w:val="clear" w:color="auto" w:fill="auto"/>
          </w:tcPr>
          <w:p w14:paraId="58615B76" w14:textId="4B4F4254" w:rsidR="00F753B4" w:rsidRDefault="00F753B4" w:rsidP="002A60F0">
            <w:r>
              <w:t>IVR</w:t>
            </w:r>
          </w:p>
        </w:tc>
        <w:tc>
          <w:tcPr>
            <w:tcW w:w="4814" w:type="dxa"/>
            <w:shd w:val="clear" w:color="auto" w:fill="auto"/>
          </w:tcPr>
          <w:p w14:paraId="29FEA1E6" w14:textId="09CF9BEA" w:rsidR="00F753B4" w:rsidRDefault="00F753B4" w:rsidP="002A60F0">
            <w:r>
              <w:rPr>
                <w:lang w:eastAsia="en-IN"/>
              </w:rPr>
              <w:t>I</w:t>
            </w:r>
            <w:r w:rsidRPr="00C042C0">
              <w:rPr>
                <w:lang w:eastAsia="en-IN"/>
              </w:rPr>
              <w:t xml:space="preserve">nteractive </w:t>
            </w:r>
            <w:r>
              <w:rPr>
                <w:lang w:eastAsia="en-IN"/>
              </w:rPr>
              <w:t>V</w:t>
            </w:r>
            <w:r w:rsidRPr="00C042C0">
              <w:rPr>
                <w:lang w:eastAsia="en-IN"/>
              </w:rPr>
              <w:t xml:space="preserve">oice </w:t>
            </w:r>
            <w:r>
              <w:rPr>
                <w:lang w:eastAsia="en-IN"/>
              </w:rPr>
              <w:t>R</w:t>
            </w:r>
            <w:r w:rsidRPr="00C042C0">
              <w:rPr>
                <w:lang w:eastAsia="en-IN"/>
              </w:rPr>
              <w:t>esponse</w:t>
            </w:r>
          </w:p>
        </w:tc>
      </w:tr>
      <w:tr w:rsidR="0044598D" w:rsidRPr="002151E1" w14:paraId="115033E3" w14:textId="77777777" w:rsidTr="009D2C4F">
        <w:tc>
          <w:tcPr>
            <w:tcW w:w="4814" w:type="dxa"/>
            <w:shd w:val="clear" w:color="auto" w:fill="auto"/>
          </w:tcPr>
          <w:p w14:paraId="52622342" w14:textId="52EFC261" w:rsidR="0044598D" w:rsidRDefault="0044598D" w:rsidP="002A60F0">
            <w:r>
              <w:t>KNN</w:t>
            </w:r>
          </w:p>
        </w:tc>
        <w:tc>
          <w:tcPr>
            <w:tcW w:w="4814" w:type="dxa"/>
            <w:shd w:val="clear" w:color="auto" w:fill="auto"/>
          </w:tcPr>
          <w:p w14:paraId="19EF6DB3" w14:textId="4CE3465C" w:rsidR="0044598D" w:rsidRDefault="0044598D" w:rsidP="002A60F0">
            <w:pPr>
              <w:rPr>
                <w:lang w:eastAsia="en-IN"/>
              </w:rPr>
            </w:pPr>
            <w:r>
              <w:t>K-Nearest Neigh</w:t>
            </w:r>
            <w:r>
              <w:t>bors</w:t>
            </w:r>
            <w:r>
              <w:t xml:space="preserve"> Algorithm</w:t>
            </w:r>
          </w:p>
        </w:tc>
      </w:tr>
      <w:tr w:rsidR="002A60F0" w:rsidRPr="002151E1" w14:paraId="3C8C6779" w14:textId="77777777" w:rsidTr="002151E1">
        <w:tc>
          <w:tcPr>
            <w:tcW w:w="4814" w:type="dxa"/>
            <w:shd w:val="clear" w:color="auto" w:fill="auto"/>
          </w:tcPr>
          <w:p w14:paraId="1511A0F4" w14:textId="3F933627" w:rsidR="002A60F0" w:rsidRPr="002A60F0" w:rsidRDefault="002A60F0" w:rsidP="002A60F0">
            <w:r>
              <w:t>MFCC</w:t>
            </w:r>
          </w:p>
        </w:tc>
        <w:tc>
          <w:tcPr>
            <w:tcW w:w="4814" w:type="dxa"/>
            <w:shd w:val="clear" w:color="auto" w:fill="auto"/>
          </w:tcPr>
          <w:p w14:paraId="605874F9" w14:textId="0D9155B4" w:rsidR="002A60F0" w:rsidRPr="002A60F0" w:rsidRDefault="002A60F0" w:rsidP="002A60F0">
            <w:r>
              <w:rPr>
                <w:lang w:eastAsia="en-IN"/>
              </w:rPr>
              <w:t>M</w:t>
            </w:r>
            <w:r w:rsidRPr="00C042C0">
              <w:rPr>
                <w:lang w:eastAsia="en-IN"/>
              </w:rPr>
              <w:t>el-frequency cepstral coefficient</w:t>
            </w:r>
          </w:p>
        </w:tc>
      </w:tr>
      <w:tr w:rsidR="0044598D" w:rsidRPr="002151E1" w14:paraId="34C397E5" w14:textId="77777777" w:rsidTr="009D2C4F">
        <w:tc>
          <w:tcPr>
            <w:tcW w:w="4814" w:type="dxa"/>
            <w:shd w:val="clear" w:color="auto" w:fill="auto"/>
          </w:tcPr>
          <w:p w14:paraId="698A4A4B" w14:textId="152F2049" w:rsidR="0044598D" w:rsidRDefault="0044598D" w:rsidP="002A60F0">
            <w:r>
              <w:t>MLP</w:t>
            </w:r>
          </w:p>
        </w:tc>
        <w:tc>
          <w:tcPr>
            <w:tcW w:w="4814" w:type="dxa"/>
            <w:shd w:val="clear" w:color="auto" w:fill="auto"/>
          </w:tcPr>
          <w:p w14:paraId="79510898" w14:textId="4EA6FC97" w:rsidR="0044598D" w:rsidRDefault="0044598D" w:rsidP="002A60F0">
            <w:pPr>
              <w:rPr>
                <w:lang w:eastAsia="en-IN"/>
              </w:rPr>
            </w:pPr>
            <w:r>
              <w:t>Multilayer perceptron</w:t>
            </w:r>
          </w:p>
        </w:tc>
      </w:tr>
      <w:tr w:rsidR="00A12DAC" w:rsidRPr="002151E1" w14:paraId="090F250C" w14:textId="77777777" w:rsidTr="009D2C4F">
        <w:tc>
          <w:tcPr>
            <w:tcW w:w="4814" w:type="dxa"/>
            <w:shd w:val="clear" w:color="auto" w:fill="auto"/>
          </w:tcPr>
          <w:p w14:paraId="35E558AE" w14:textId="1F517222" w:rsidR="00A12DAC" w:rsidRDefault="00A12DAC" w:rsidP="002A60F0">
            <w:r>
              <w:t>PCA</w:t>
            </w:r>
          </w:p>
        </w:tc>
        <w:tc>
          <w:tcPr>
            <w:tcW w:w="4814" w:type="dxa"/>
            <w:shd w:val="clear" w:color="auto" w:fill="auto"/>
          </w:tcPr>
          <w:p w14:paraId="3A87DBFC" w14:textId="06EF23BB" w:rsidR="00A12DAC" w:rsidRDefault="00A12DAC" w:rsidP="002A60F0">
            <w:pPr>
              <w:rPr>
                <w:lang w:eastAsia="en-IN"/>
              </w:rPr>
            </w:pPr>
            <w:r>
              <w:rPr>
                <w:lang w:eastAsia="en-IN"/>
              </w:rPr>
              <w:t>Principal components analysis</w:t>
            </w:r>
            <w:r w:rsidR="00D22296">
              <w:rPr>
                <w:lang w:eastAsia="en-IN"/>
              </w:rPr>
              <w:t>y</w:t>
            </w:r>
          </w:p>
        </w:tc>
      </w:tr>
      <w:tr w:rsidR="00D22296" w:rsidRPr="002151E1" w14:paraId="6E5E09FE" w14:textId="77777777" w:rsidTr="009D2C4F">
        <w:tc>
          <w:tcPr>
            <w:tcW w:w="4814" w:type="dxa"/>
            <w:shd w:val="clear" w:color="auto" w:fill="auto"/>
          </w:tcPr>
          <w:p w14:paraId="326C9656" w14:textId="54AE012D" w:rsidR="00D22296" w:rsidRDefault="00D22296" w:rsidP="002A60F0">
            <w:r>
              <w:t>RAVDESS</w:t>
            </w:r>
          </w:p>
        </w:tc>
        <w:tc>
          <w:tcPr>
            <w:tcW w:w="4814" w:type="dxa"/>
            <w:shd w:val="clear" w:color="auto" w:fill="auto"/>
          </w:tcPr>
          <w:p w14:paraId="0AD02668" w14:textId="002BDEF0" w:rsidR="00D22296" w:rsidRDefault="00D22296" w:rsidP="002A60F0">
            <w:pPr>
              <w:rPr>
                <w:lang w:eastAsia="en-IN"/>
              </w:rPr>
            </w:pPr>
            <w:r w:rsidRPr="00D22296">
              <w:rPr>
                <w:lang w:eastAsia="en-IN"/>
              </w:rPr>
              <w:t>Ryerson Audio-Visual Database of Emotional Speech and Song</w:t>
            </w:r>
          </w:p>
        </w:tc>
      </w:tr>
      <w:tr w:rsidR="00362FC6" w:rsidRPr="002151E1" w14:paraId="5DA48CE3" w14:textId="77777777" w:rsidTr="009D2C4F">
        <w:tc>
          <w:tcPr>
            <w:tcW w:w="4814" w:type="dxa"/>
            <w:shd w:val="clear" w:color="auto" w:fill="auto"/>
          </w:tcPr>
          <w:p w14:paraId="3011DDA5" w14:textId="0F0DE30E" w:rsidR="00362FC6" w:rsidRDefault="00362FC6" w:rsidP="002A60F0">
            <w:r>
              <w:t>SAIL</w:t>
            </w:r>
          </w:p>
        </w:tc>
        <w:tc>
          <w:tcPr>
            <w:tcW w:w="4814" w:type="dxa"/>
            <w:shd w:val="clear" w:color="auto" w:fill="auto"/>
          </w:tcPr>
          <w:p w14:paraId="3870E240" w14:textId="0CBDBFED" w:rsidR="00362FC6" w:rsidRPr="00D00CBF" w:rsidRDefault="00362FC6" w:rsidP="00D00CBF">
            <w:pPr>
              <w:rPr>
                <w:lang w:eastAsia="en-IN"/>
              </w:rPr>
            </w:pPr>
            <w:r w:rsidRPr="00B92FA5">
              <w:t>Speech Analysis and Interpretation Laboratory</w:t>
            </w:r>
          </w:p>
        </w:tc>
      </w:tr>
      <w:tr w:rsidR="00D00CBF" w:rsidRPr="002151E1" w14:paraId="208A59C4" w14:textId="77777777" w:rsidTr="009D2C4F">
        <w:tc>
          <w:tcPr>
            <w:tcW w:w="4814" w:type="dxa"/>
            <w:shd w:val="clear" w:color="auto" w:fill="auto"/>
          </w:tcPr>
          <w:p w14:paraId="18A2A94F" w14:textId="58CC5673" w:rsidR="00D00CBF" w:rsidRDefault="00D00CBF" w:rsidP="002A60F0">
            <w:r>
              <w:t>SAL</w:t>
            </w:r>
          </w:p>
        </w:tc>
        <w:tc>
          <w:tcPr>
            <w:tcW w:w="4814" w:type="dxa"/>
            <w:shd w:val="clear" w:color="auto" w:fill="auto"/>
          </w:tcPr>
          <w:p w14:paraId="33460714" w14:textId="702CAE49" w:rsidR="00D00CBF" w:rsidRDefault="00D00CBF" w:rsidP="00D00CBF">
            <w:pPr>
              <w:rPr>
                <w:lang w:eastAsia="en-IN"/>
              </w:rPr>
            </w:pPr>
            <w:r w:rsidRPr="00D00CBF">
              <w:rPr>
                <w:lang w:eastAsia="en-IN"/>
              </w:rPr>
              <w:t>Sensitive Artificial Listener</w:t>
            </w:r>
          </w:p>
        </w:tc>
      </w:tr>
      <w:tr w:rsidR="002A60F0" w:rsidRPr="002151E1" w14:paraId="5ED4B0AA" w14:textId="77777777" w:rsidTr="009D2C4F">
        <w:tc>
          <w:tcPr>
            <w:tcW w:w="4814" w:type="dxa"/>
            <w:shd w:val="clear" w:color="auto" w:fill="auto"/>
          </w:tcPr>
          <w:p w14:paraId="4491F55F" w14:textId="2241ED9C" w:rsidR="002A60F0" w:rsidRDefault="00A12DAC" w:rsidP="002A60F0">
            <w:r>
              <w:t>SFS</w:t>
            </w:r>
          </w:p>
        </w:tc>
        <w:tc>
          <w:tcPr>
            <w:tcW w:w="4814" w:type="dxa"/>
            <w:shd w:val="clear" w:color="auto" w:fill="auto"/>
          </w:tcPr>
          <w:p w14:paraId="2E7F25AA" w14:textId="4C37397D" w:rsidR="002A60F0" w:rsidRDefault="00A12DAC" w:rsidP="002A60F0">
            <w:r>
              <w:rPr>
                <w:lang w:eastAsia="en-IN"/>
              </w:rPr>
              <w:t>S</w:t>
            </w:r>
            <w:r w:rsidRPr="00C042C0">
              <w:rPr>
                <w:lang w:eastAsia="en-IN"/>
              </w:rPr>
              <w:t xml:space="preserve">equential </w:t>
            </w:r>
            <w:r>
              <w:rPr>
                <w:lang w:eastAsia="en-IN"/>
              </w:rPr>
              <w:t>F</w:t>
            </w:r>
            <w:r w:rsidRPr="00C042C0">
              <w:rPr>
                <w:lang w:eastAsia="en-IN"/>
              </w:rPr>
              <w:t xml:space="preserve">orward </w:t>
            </w:r>
            <w:r>
              <w:rPr>
                <w:lang w:eastAsia="en-IN"/>
              </w:rPr>
              <w:t>S</w:t>
            </w:r>
            <w:r w:rsidRPr="00C042C0">
              <w:rPr>
                <w:lang w:eastAsia="en-IN"/>
              </w:rPr>
              <w:t>election</w:t>
            </w:r>
          </w:p>
        </w:tc>
      </w:tr>
      <w:tr w:rsidR="00F753B4" w:rsidRPr="002151E1" w14:paraId="4F54D2BE" w14:textId="77777777" w:rsidTr="009D2C4F">
        <w:tc>
          <w:tcPr>
            <w:tcW w:w="4814" w:type="dxa"/>
            <w:shd w:val="clear" w:color="auto" w:fill="auto"/>
          </w:tcPr>
          <w:p w14:paraId="03CE5C43" w14:textId="04A2428F" w:rsidR="00F753B4" w:rsidRDefault="00F753B4" w:rsidP="002A60F0">
            <w:r>
              <w:t>SSI</w:t>
            </w:r>
          </w:p>
        </w:tc>
        <w:tc>
          <w:tcPr>
            <w:tcW w:w="4814" w:type="dxa"/>
            <w:shd w:val="clear" w:color="auto" w:fill="auto"/>
          </w:tcPr>
          <w:p w14:paraId="1EB6367B" w14:textId="0425967F" w:rsidR="00F753B4" w:rsidRDefault="00F753B4" w:rsidP="002A60F0">
            <w:r w:rsidRPr="00355AAA">
              <w:t>Social Signal Interpretation</w:t>
            </w:r>
          </w:p>
        </w:tc>
      </w:tr>
      <w:tr w:rsidR="002A60F0" w:rsidRPr="002151E1" w14:paraId="2F5E4264" w14:textId="77777777" w:rsidTr="009D2C4F">
        <w:tc>
          <w:tcPr>
            <w:tcW w:w="4814" w:type="dxa"/>
            <w:shd w:val="clear" w:color="auto" w:fill="auto"/>
          </w:tcPr>
          <w:p w14:paraId="782B48C0" w14:textId="68748666" w:rsidR="002A60F0" w:rsidRPr="002A60F0" w:rsidRDefault="002A60F0" w:rsidP="002A60F0">
            <w:r>
              <w:t>SVM</w:t>
            </w:r>
          </w:p>
        </w:tc>
        <w:tc>
          <w:tcPr>
            <w:tcW w:w="4814" w:type="dxa"/>
            <w:shd w:val="clear" w:color="auto" w:fill="auto"/>
          </w:tcPr>
          <w:p w14:paraId="2F92D766" w14:textId="5954DBD5" w:rsidR="002A60F0" w:rsidRPr="002A60F0" w:rsidRDefault="002A60F0" w:rsidP="002A60F0">
            <w:r>
              <w:t>Support Vector Machine</w:t>
            </w:r>
          </w:p>
        </w:tc>
      </w:tr>
    </w:tbl>
    <w:p w14:paraId="16FFC045" w14:textId="4C9B4A79" w:rsidR="009D2C4F" w:rsidRDefault="009D2C4F" w:rsidP="002151E1">
      <w:r>
        <w:br w:type="page"/>
      </w:r>
    </w:p>
    <w:p w14:paraId="7A4457C6" w14:textId="77777777" w:rsidR="00E25BC4" w:rsidRDefault="00E25BC4">
      <w:pPr>
        <w:spacing w:after="160" w:line="259" w:lineRule="auto"/>
        <w:jc w:val="left"/>
      </w:pPr>
    </w:p>
    <w:p w14:paraId="3762F7E1" w14:textId="50196C83" w:rsidR="001D4B23" w:rsidRDefault="001D4B23" w:rsidP="001D4B23">
      <w:pPr>
        <w:pStyle w:val="Heading1"/>
        <w:numPr>
          <w:ilvl w:val="0"/>
          <w:numId w:val="0"/>
        </w:numPr>
      </w:pPr>
      <w:bookmarkStart w:id="4" w:name="_Toc454299"/>
      <w:bookmarkStart w:id="5" w:name="_Toc454715"/>
      <w:bookmarkStart w:id="6" w:name="_Toc459776"/>
      <w:r>
        <w:t>Abstract</w:t>
      </w:r>
      <w:bookmarkEnd w:id="4"/>
      <w:bookmarkEnd w:id="5"/>
      <w:bookmarkEnd w:id="6"/>
    </w:p>
    <w:p w14:paraId="0795C0D9" w14:textId="01552699" w:rsidR="008A5767" w:rsidRPr="008A5767" w:rsidRDefault="008A5767" w:rsidP="008A5767">
      <w:r w:rsidRPr="008A5767">
        <w:t>Voice Emotion Detection is a technology, which allows to determine the emotion that a person feels at a given time by analyzing the voice of this person recorded at that time. Application areas of this technology can be found for example in lie detection or Human-Computer interaction (HCI), but also the analysis of participant emotions during interview questions may be a viable application scenario, since hidden emotions may be revealed and the information gain through interviews may be increased. The University of Applied Sciences Rhein-Waal regularly assesses the learning experience of its students with written forms. As this is a potential</w:t>
      </w:r>
      <w:r w:rsidR="002B6341">
        <w:t>ly</w:t>
      </w:r>
      <w:r w:rsidRPr="008A5767">
        <w:t xml:space="preserve"> optimizable process with voice emotion detection, this paper aims to assess the learning experience of a sample of current students with the help of voice emotion detection. Interviews are conducted with these students on five areas of their learning experience.</w:t>
      </w:r>
    </w:p>
    <w:p w14:paraId="1713F4A4" w14:textId="77777777" w:rsidR="008A5767" w:rsidRPr="008A5767" w:rsidRDefault="008A5767" w:rsidP="008A5767">
      <w:r w:rsidRPr="008A5767">
        <w:t>It is found that emotions among the students of the Rhein-Waal University of Applied Sciences are wide-spread and that not one emotional reaction prevails for all students or across all answers. The emotions to each question range from positively connotated emotions, such as “happy” or “calm”, to negatively connotated emotions such as “sad” or “angry”. Therefore, further research into the different factors influencing each of these emotions is proposed.</w:t>
      </w:r>
    </w:p>
    <w:p w14:paraId="739CE6B5" w14:textId="77777777" w:rsidR="008A5767" w:rsidRPr="008A5767" w:rsidRDefault="008A5767" w:rsidP="008A5767">
      <w:r w:rsidRPr="008A5767">
        <w:t>Emotion classification models are developed, of which the support vector classification even reaches a median of 63% accuracy in the train-test-split among the training data. The emotions in the interviews can also be analyzed, however, in this case the interview use case poses challenges that are revealed in this paper. The results of voice emotion detection depend on the strength of the emotion and the intensity that the interviewed person expressed the emotion with, but the neutral and undirected trigger of emotions is a challenge, for which further research is necessary. Additionally, the annotation of interviews is difficult due to a lacking clarity of emotions in many cases, which impedes the valid numbering of an accuracy. In a review of the classifier generated emotion predictions, 60% of the results have been found reasonable.</w:t>
      </w:r>
    </w:p>
    <w:p w14:paraId="34CF26F4" w14:textId="77777777" w:rsidR="00E25BC4" w:rsidRDefault="008A5767" w:rsidP="001D4B23">
      <w:pPr>
        <w:sectPr w:rsidR="00E25BC4" w:rsidSect="009977C6">
          <w:footerReference w:type="default" r:id="rId13"/>
          <w:footerReference w:type="first" r:id="rId14"/>
          <w:pgSz w:w="11906" w:h="16838"/>
          <w:pgMar w:top="1134" w:right="1134" w:bottom="1134" w:left="1134" w:header="708" w:footer="708" w:gutter="0"/>
          <w:pgNumType w:fmt="lowerRoman" w:start="1"/>
          <w:cols w:space="708"/>
          <w:titlePg/>
          <w:docGrid w:linePitch="360"/>
        </w:sectPr>
      </w:pPr>
      <w:r w:rsidRPr="008A5767">
        <w:t>The use case of interview analysis for the technology of voice emotion detection is found to pose challenges, which are required to be solved in the future for it to be a viable solution. However, in this analysis of student emotions it brought about additional insights into the student state of mind and encouraged a deeper analysis of vocal interview participant behavior.</w:t>
      </w:r>
    </w:p>
    <w:p w14:paraId="14309D4A" w14:textId="7F0A2D12" w:rsidR="006E6864" w:rsidRDefault="006E6864" w:rsidP="002078A4">
      <w:pPr>
        <w:pStyle w:val="Heading1"/>
      </w:pPr>
      <w:bookmarkStart w:id="7" w:name="_Toc454300"/>
      <w:bookmarkStart w:id="8" w:name="_Toc454716"/>
      <w:bookmarkStart w:id="9" w:name="_Toc459777"/>
      <w:r w:rsidRPr="006E6864">
        <w:lastRenderedPageBreak/>
        <w:t>Introduction</w:t>
      </w:r>
      <w:bookmarkEnd w:id="7"/>
      <w:bookmarkEnd w:id="8"/>
      <w:bookmarkEnd w:id="9"/>
    </w:p>
    <w:p w14:paraId="68206783" w14:textId="6B186671" w:rsidR="00F3417A" w:rsidRDefault="00F3417A" w:rsidP="00F3417A">
      <w:r>
        <w:t>Founded in 2009, Rhine-Waal University of Applied Sciences aims to provide an innovative, interdisciplinary and international academic environment for students coming from different regions of the world. With more than 7000 students studying in 25 undergraduate and 11 graduate programs as of 2018</w:t>
      </w:r>
      <w:r w:rsidR="005D57EA">
        <w:t xml:space="preserve"> </w:t>
      </w:r>
      <w:r w:rsidR="00323F21">
        <w:fldChar w:fldCharType="begin"/>
      </w:r>
      <w:r w:rsidR="00323F21">
        <w:instrText xml:space="preserve"> ADDIN EN.CITE &lt;EndNote&gt;&lt;Cite&gt;&lt;Author&gt;Rhein-Waal&lt;/Author&gt;&lt;Year&gt;2017&lt;/Year&gt;&lt;RecNum&gt;35&lt;/RecNum&gt;&lt;DisplayText&gt;(Rhein-Waal, 2017)&lt;/DisplayText&gt;&lt;record&gt;&lt;rec-number&gt;35&lt;/rec-number&gt;&lt;foreign-keys&gt;&lt;key app="EN" db-id="5t5rwspp3fd0t1e9928x05x6s5wzw2wvzszd" timestamp="1549513516"&gt;35&lt;/key&gt;&lt;/foreign-keys&gt;&lt;ref-type name="Press Release"&gt;63&lt;/ref-type&gt;&lt;contributors&gt;&lt;authors&gt;&lt;author&gt;Hochschule Rhein-Waal&lt;/author&gt;&lt;/authors&gt;&lt;/contributors&gt;&lt;titles&gt;&lt;title&gt;Enrollment increases at Rhine-Waal University of Applied Sciences (press release)&lt;/title&gt;&lt;/titles&gt;&lt;dates&gt;&lt;year&gt;2017&lt;/year&gt;&lt;pub-dates&gt;&lt;date&gt;11/15/2017&lt;/date&gt;&lt;/pub-dates&gt;&lt;/dates&gt;&lt;urls&gt;&lt;related-urls&gt;&lt;url&gt;https://www.hochschule-rhein-waal.de/en/news/press-releases/enrollment-increases-rhine-waal-university-applied-sciences-press-release&lt;/url&gt;&lt;/related-urls&gt;&lt;/urls&gt;&lt;/record&gt;&lt;/Cite&gt;&lt;/EndNote&gt;</w:instrText>
      </w:r>
      <w:r w:rsidR="00323F21">
        <w:fldChar w:fldCharType="separate"/>
      </w:r>
      <w:r w:rsidR="00323F21">
        <w:rPr>
          <w:noProof/>
        </w:rPr>
        <w:t>(Rhein-Waal, 2017)</w:t>
      </w:r>
      <w:r w:rsidR="00323F21">
        <w:fldChar w:fldCharType="end"/>
      </w:r>
      <w:r>
        <w:t xml:space="preserve">, it is essential for the university to gather and analyze students’ feedback on its academic services. </w:t>
      </w:r>
      <w:commentRangeStart w:id="10"/>
      <w:r>
        <w:t xml:space="preserve">While the university does collect feedback in the form of paper-based surveys every semester, it would be inherently difficult to find out the students’ emotions when performing text-based analyses on such collected data </w:t>
      </w:r>
      <w:r w:rsidR="00323F21">
        <w:fldChar w:fldCharType="begin"/>
      </w:r>
      <w:r w:rsidR="00323F21">
        <w:instrText xml:space="preserve"> ADDIN EN.CITE &lt;EndNote&gt;&lt;Cite ExcludeYear="1"&gt;&lt;Author&gt;Mathai&lt;/Author&gt;&lt;RecNum&gt;33&lt;/RecNum&gt;&lt;DisplayText&gt;(Mathai)&lt;/DisplayText&gt;&lt;record&gt;&lt;rec-number&gt;33&lt;/rec-number&gt;&lt;foreign-keys&gt;&lt;key app="EN" db-id="5t5rwspp3fd0t1e9928x05x6s5wzw2wvzszd" timestamp="1549513153"&gt;33&lt;/key&gt;&lt;/foreign-keys&gt;&lt;ref-type name="Journal Article"&gt;17&lt;/ref-type&gt;&lt;contributors&gt;&lt;authors&gt;&lt;author&gt;Mathai, Paul P&lt;/author&gt;&lt;/authors&gt;&lt;/contributors&gt;&lt;titles&gt;&lt;title&gt;A Review on Sentiment Analysis and Text-To-Speech&lt;/title&gt;&lt;/titles&gt;&lt;dates&gt;&lt;/dates&gt;&lt;urls&gt;&lt;/urls&gt;&lt;/record&gt;&lt;/Cite&gt;&lt;/EndNote&gt;</w:instrText>
      </w:r>
      <w:r w:rsidR="00323F21">
        <w:fldChar w:fldCharType="separate"/>
      </w:r>
      <w:r w:rsidR="00323F21">
        <w:rPr>
          <w:noProof/>
        </w:rPr>
        <w:t>(Mathai)</w:t>
      </w:r>
      <w:r w:rsidR="00323F21">
        <w:fldChar w:fldCharType="end"/>
      </w:r>
      <w:r w:rsidR="0003479D">
        <w:t xml:space="preserve"> i</w:t>
      </w:r>
      <w:r>
        <w:t xml:space="preserve">n order to further have a better understanding of the students’ reception expectation for the university’s academic services. </w:t>
      </w:r>
      <w:commentRangeEnd w:id="10"/>
      <w:r w:rsidR="002B6341">
        <w:rPr>
          <w:rStyle w:val="CommentReference"/>
        </w:rPr>
        <w:commentReference w:id="10"/>
      </w:r>
      <w:r>
        <w:t xml:space="preserve">Voice-based analyses, on the other hand, </w:t>
      </w:r>
      <w:r w:rsidR="002B6341">
        <w:t xml:space="preserve">have been </w:t>
      </w:r>
      <w:r>
        <w:t>proved to be more suitable and effective for such applications</w:t>
      </w:r>
      <w:r w:rsidR="00511A22">
        <w:t xml:space="preserve"> </w:t>
      </w:r>
      <w:r w:rsidR="00323F21">
        <w:fldChar w:fldCharType="begin"/>
      </w:r>
      <w:r w:rsidR="00323F21">
        <w:instrText xml:space="preserve"> ADDIN EN.CITE &lt;EndNote&gt;&lt;Cite&gt;&lt;Author&gt;Chavan&lt;/Author&gt;&lt;Year&gt;2012&lt;/Year&gt;&lt;RecNum&gt;34&lt;/RecNum&gt;&lt;DisplayText&gt;(Chavan and Gohokar, 2012)&lt;/DisplayText&gt;&lt;record&gt;&lt;rec-number&gt;34&lt;/rec-number&gt;&lt;foreign-keys&gt;&lt;key app="EN" db-id="5t5rwspp3fd0t1e9928x05x6s5wzw2wvzszd" timestamp="1549513179"&gt;34&lt;/key&gt;&lt;/foreign-keys&gt;&lt;ref-type name="Journal Article"&gt;17&lt;/ref-type&gt;&lt;contributors&gt;&lt;authors&gt;&lt;author&gt;Chavan, Vaishali M&lt;/author&gt;&lt;author&gt;Gohokar, VV&lt;/author&gt;&lt;/authors&gt;&lt;/contributors&gt;&lt;titles&gt;&lt;title&gt;Speech emotion recognition by using SVM-classifier&lt;/title&gt;&lt;secondary-title&gt;International Journal of Engineering and Advanced Technology (IJEAT)&lt;/secondary-title&gt;&lt;/titles&gt;&lt;periodical&gt;&lt;full-title&gt;International Journal of Engineering and Advanced Technology (IJEAT)&lt;/full-title&gt;&lt;/periodical&gt;&lt;pages&gt;11-15&lt;/pages&gt;&lt;volume&gt;1&lt;/volume&gt;&lt;number&gt;5&lt;/number&gt;&lt;dates&gt;&lt;year&gt;2012&lt;/year&gt;&lt;/dates&gt;&lt;urls&gt;&lt;/urls&gt;&lt;/record&gt;&lt;/Cite&gt;&lt;/EndNote&gt;</w:instrText>
      </w:r>
      <w:r w:rsidR="00323F21">
        <w:fldChar w:fldCharType="separate"/>
      </w:r>
      <w:r w:rsidR="00323F21">
        <w:rPr>
          <w:noProof/>
        </w:rPr>
        <w:t>(Chavan and Gohokar, 2012)</w:t>
      </w:r>
      <w:r w:rsidR="00323F21">
        <w:fldChar w:fldCharType="end"/>
      </w:r>
      <w:r w:rsidR="00511A22">
        <w:t>.</w:t>
      </w:r>
    </w:p>
    <w:p w14:paraId="14E64DB8" w14:textId="1E61BC3B" w:rsidR="00D22AD2" w:rsidRDefault="00F3417A" w:rsidP="00F3417A">
      <w:r>
        <w:t xml:space="preserve">The focus of this project is, therefore, to apply Voice Emotion Detection technology, </w:t>
      </w:r>
      <w:r w:rsidR="002B6341">
        <w:t xml:space="preserve">combined with the </w:t>
      </w:r>
      <w:r>
        <w:t xml:space="preserve">use of machine learning techniques, </w:t>
      </w:r>
      <w:r w:rsidR="002B6341">
        <w:t>o</w:t>
      </w:r>
      <w:r>
        <w:t xml:space="preserve">n spoken interviews about the university’s academic services to determine students’ emotions with respect to </w:t>
      </w:r>
      <w:r w:rsidR="002B6341">
        <w:t xml:space="preserve">the students’ </w:t>
      </w:r>
      <w:r>
        <w:t xml:space="preserve">answers. </w:t>
      </w:r>
      <w:r w:rsidR="00D22AD2">
        <w:t>This analysis is expected to help the university administration to explore these areas to improve the student life and experience</w:t>
      </w:r>
      <w:r w:rsidR="00D22AD2">
        <w:t xml:space="preserve"> by </w:t>
      </w:r>
      <w:r w:rsidR="00D22AD2" w:rsidRPr="00962556">
        <w:t>find</w:t>
      </w:r>
      <w:r w:rsidR="00D22AD2">
        <w:t>ing</w:t>
      </w:r>
      <w:r w:rsidR="00D22AD2" w:rsidRPr="00962556">
        <w:t xml:space="preserve"> out the acceptance of students towards the conduct of study units like lectures and seminars. Since </w:t>
      </w:r>
      <w:r w:rsidR="00D22AD2">
        <w:t>learning experiences</w:t>
      </w:r>
      <w:r w:rsidR="00D22AD2" w:rsidRPr="00962556">
        <w:t xml:space="preserve"> </w:t>
      </w:r>
      <w:r w:rsidR="00D22AD2">
        <w:t>are</w:t>
      </w:r>
      <w:r w:rsidR="00D22AD2" w:rsidRPr="00962556">
        <w:t xml:space="preserve"> subjective and emotion influenced, emotion analysis </w:t>
      </w:r>
      <w:r w:rsidR="00D22AD2">
        <w:t>may be</w:t>
      </w:r>
      <w:r w:rsidR="00D22AD2" w:rsidRPr="00962556">
        <w:t xml:space="preserve"> beneficial to this area. The results </w:t>
      </w:r>
      <w:r w:rsidR="00D22AD2">
        <w:t>must</w:t>
      </w:r>
      <w:r w:rsidR="00D22AD2" w:rsidRPr="00962556">
        <w:t xml:space="preserve"> be evaluated critically and </w:t>
      </w:r>
      <w:r w:rsidR="00D22AD2">
        <w:t xml:space="preserve">may provide a basis for suggestions </w:t>
      </w:r>
      <w:proofErr w:type="gramStart"/>
      <w:r w:rsidR="00D22AD2">
        <w:t xml:space="preserve">on </w:t>
      </w:r>
      <w:r w:rsidR="00D22AD2">
        <w:t xml:space="preserve"> university</w:t>
      </w:r>
      <w:proofErr w:type="gramEnd"/>
      <w:r w:rsidR="00D22AD2">
        <w:t xml:space="preserve"> improvement measures in future work</w:t>
      </w:r>
      <w:r w:rsidR="00D22AD2" w:rsidRPr="00962556">
        <w:t xml:space="preserve">. </w:t>
      </w:r>
      <w:r w:rsidR="00D22AD2">
        <w:t>However, i</w:t>
      </w:r>
      <w:r w:rsidR="00D22AD2" w:rsidRPr="00962556">
        <w:t xml:space="preserve">t is not presumable that every student knows, what will be beneficial to her/his academic learning and not every </w:t>
      </w:r>
      <w:r w:rsidR="00D22AD2">
        <w:t>suggestion</w:t>
      </w:r>
      <w:r w:rsidR="00D22AD2" w:rsidRPr="00962556">
        <w:t xml:space="preserve"> may be applicable for the whole body of students. Nevertheless, acceptance is an important consideration in academic planning of the university</w:t>
      </w:r>
    </w:p>
    <w:p w14:paraId="3E2FF5F1" w14:textId="2B873F5C" w:rsidR="00F3417A" w:rsidRDefault="00D22AD2" w:rsidP="00F3417A">
      <w:r>
        <w:t>To prepare the voice emotion analysis</w:t>
      </w:r>
      <w:r w:rsidR="00F3417A">
        <w:t xml:space="preserve">, a questionnaire was designed with </w:t>
      </w:r>
      <w:r w:rsidR="00583139">
        <w:t xml:space="preserve">a consideration of </w:t>
      </w:r>
      <w:r w:rsidR="00F3417A">
        <w:t xml:space="preserve">both contextual and psychological aspects to gather students’ feedback on the university’s academic services </w:t>
      </w:r>
      <w:r w:rsidR="00583139">
        <w:t xml:space="preserve">in addition </w:t>
      </w:r>
      <w:r w:rsidR="00F3417A">
        <w:t>to trigger</w:t>
      </w:r>
      <w:r w:rsidR="00583139">
        <w:t>ing</w:t>
      </w:r>
      <w:r w:rsidR="00F3417A">
        <w:t xml:space="preserve"> the students’ emotions </w:t>
      </w:r>
      <w:r w:rsidR="00583139">
        <w:t>in their answers.</w:t>
      </w:r>
      <w:r w:rsidR="00F3417A">
        <w:t xml:space="preserve"> Data</w:t>
      </w:r>
      <w:r w:rsidR="00583139">
        <w:t xml:space="preserve"> </w:t>
      </w:r>
      <w:r w:rsidR="00F3417A">
        <w:t>p</w:t>
      </w:r>
      <w:r w:rsidR="00583139">
        <w:t>rep</w:t>
      </w:r>
      <w:r w:rsidR="00F3417A">
        <w:t>rocessing, feature extraction and classification techniques were applied to provide accurate predictions of the emotions and provide possible insights into the students’ experiences at Rhine-Waal University of Applied Sciences.</w:t>
      </w:r>
    </w:p>
    <w:p w14:paraId="50FAE0DD" w14:textId="77777777" w:rsidR="00F3417A" w:rsidRDefault="00F3417A" w:rsidP="00F3417A">
      <w:r>
        <w:t>This thesis is divided into the following chapters:</w:t>
      </w:r>
    </w:p>
    <w:p w14:paraId="43914E9C" w14:textId="77777777" w:rsidR="00F3417A" w:rsidRDefault="00F3417A" w:rsidP="00F3417A">
      <w:pPr>
        <w:pStyle w:val="ListParagraph"/>
        <w:numPr>
          <w:ilvl w:val="0"/>
          <w:numId w:val="11"/>
        </w:numPr>
      </w:pPr>
      <w:commentRangeStart w:id="11"/>
      <w:r>
        <w:t>Chapter 2 states the aim and motivation of the project.</w:t>
      </w:r>
    </w:p>
    <w:p w14:paraId="388185B9" w14:textId="77777777" w:rsidR="00F3417A" w:rsidRDefault="00F3417A" w:rsidP="00F3417A">
      <w:pPr>
        <w:pStyle w:val="ListParagraph"/>
        <w:numPr>
          <w:ilvl w:val="0"/>
          <w:numId w:val="11"/>
        </w:numPr>
      </w:pPr>
      <w:r>
        <w:t>Chapter 3 provides a review of the literature related to Voice Emotion Detection.</w:t>
      </w:r>
    </w:p>
    <w:p w14:paraId="5BF3D5E2" w14:textId="7E967613" w:rsidR="00F3417A" w:rsidRDefault="00F3417A" w:rsidP="00F3417A">
      <w:pPr>
        <w:pStyle w:val="ListParagraph"/>
        <w:numPr>
          <w:ilvl w:val="0"/>
          <w:numId w:val="11"/>
        </w:numPr>
      </w:pPr>
      <w:r>
        <w:lastRenderedPageBreak/>
        <w:t>Chapter 4 outlines the work carried out in the project, including the questionnaire design, interview process, data</w:t>
      </w:r>
      <w:r w:rsidR="00D74C6A">
        <w:t xml:space="preserve"> pre</w:t>
      </w:r>
      <w:r>
        <w:t>processing of interview audio files, feature extraction and classification of the emotions.</w:t>
      </w:r>
    </w:p>
    <w:p w14:paraId="34612A7A" w14:textId="6D3CA5F2" w:rsidR="00F3417A" w:rsidRDefault="00F3417A" w:rsidP="00F3417A">
      <w:pPr>
        <w:pStyle w:val="ListParagraph"/>
        <w:numPr>
          <w:ilvl w:val="0"/>
          <w:numId w:val="11"/>
        </w:numPr>
      </w:pPr>
      <w:r>
        <w:t>Chapter 5 covers the results including both predict</w:t>
      </w:r>
      <w:r w:rsidR="00D74C6A">
        <w:t>ed</w:t>
      </w:r>
      <w:r>
        <w:t xml:space="preserve"> and academic analyses.</w:t>
      </w:r>
    </w:p>
    <w:p w14:paraId="0EA748F7" w14:textId="77777777" w:rsidR="00F3417A" w:rsidRDefault="00F3417A" w:rsidP="00F3417A">
      <w:pPr>
        <w:pStyle w:val="ListParagraph"/>
        <w:numPr>
          <w:ilvl w:val="0"/>
          <w:numId w:val="11"/>
        </w:numPr>
      </w:pPr>
      <w:r>
        <w:t>Chapter 6 discusses the challenges and limitations of the project.</w:t>
      </w:r>
    </w:p>
    <w:p w14:paraId="00D8A1AA" w14:textId="4AB7163F" w:rsidR="00F064FC" w:rsidRDefault="00F3417A" w:rsidP="00F3417A">
      <w:pPr>
        <w:pStyle w:val="ListParagraph"/>
        <w:numPr>
          <w:ilvl w:val="0"/>
          <w:numId w:val="11"/>
        </w:numPr>
      </w:pPr>
      <w:r>
        <w:t xml:space="preserve">Chapter 7 </w:t>
      </w:r>
      <w:r w:rsidR="00D74C6A">
        <w:t xml:space="preserve">provides </w:t>
      </w:r>
      <w:r>
        <w:t>conclusions on the research and di</w:t>
      </w:r>
      <w:commentRangeEnd w:id="11"/>
      <w:r w:rsidR="00D74C6A">
        <w:rPr>
          <w:rStyle w:val="CommentReference"/>
        </w:rPr>
        <w:commentReference w:id="11"/>
      </w:r>
      <w:r>
        <w:t>scusses possible future works.</w:t>
      </w:r>
    </w:p>
    <w:p w14:paraId="64205572" w14:textId="0289B4D7" w:rsidR="00F3417A" w:rsidRDefault="00F3417A" w:rsidP="00F064FC">
      <w:pPr>
        <w:spacing w:after="160" w:line="259" w:lineRule="auto"/>
        <w:jc w:val="left"/>
      </w:pPr>
    </w:p>
    <w:p w14:paraId="15B4A0F3" w14:textId="3C700BB0" w:rsidR="00534BF8" w:rsidRPr="00534BF8" w:rsidRDefault="00534BF8" w:rsidP="00534BF8"/>
    <w:p w14:paraId="012E4846" w14:textId="77777777" w:rsidR="006E6864" w:rsidRPr="006E6864" w:rsidRDefault="006E6864" w:rsidP="002078A4">
      <w:pPr>
        <w:pStyle w:val="Heading1"/>
      </w:pPr>
      <w:bookmarkStart w:id="12" w:name="_Toc454303"/>
      <w:bookmarkStart w:id="13" w:name="_Toc454719"/>
      <w:bookmarkStart w:id="14" w:name="_Toc459780"/>
      <w:r w:rsidRPr="006E6864">
        <w:t>Literature Review</w:t>
      </w:r>
      <w:bookmarkEnd w:id="12"/>
      <w:bookmarkEnd w:id="13"/>
      <w:bookmarkEnd w:id="14"/>
    </w:p>
    <w:p w14:paraId="67975AED" w14:textId="77777777" w:rsidR="006E6864" w:rsidRDefault="006E6864" w:rsidP="00061F8D">
      <w:pPr>
        <w:pStyle w:val="Heading2"/>
      </w:pPr>
      <w:bookmarkStart w:id="15" w:name="_Toc454304"/>
      <w:bookmarkStart w:id="16" w:name="_Toc454720"/>
      <w:bookmarkStart w:id="17" w:name="_Toc459781"/>
      <w:r w:rsidRPr="004B0871">
        <w:t>Technical</w:t>
      </w:r>
      <w:r w:rsidRPr="006E6864">
        <w:t xml:space="preserve"> Review</w:t>
      </w:r>
      <w:bookmarkEnd w:id="15"/>
      <w:bookmarkEnd w:id="16"/>
      <w:bookmarkEnd w:id="17"/>
    </w:p>
    <w:p w14:paraId="688AF342" w14:textId="1EE693AE" w:rsidR="004B0871" w:rsidRDefault="004B0871" w:rsidP="008252AA">
      <w:pPr>
        <w:pStyle w:val="Heading3"/>
      </w:pPr>
      <w:bookmarkStart w:id="18" w:name="_Toc454306"/>
      <w:bookmarkStart w:id="19" w:name="_Toc454722"/>
      <w:bookmarkStart w:id="20" w:name="_Toc459783"/>
      <w:r w:rsidRPr="004B0871">
        <w:t>Features</w:t>
      </w:r>
      <w:bookmarkEnd w:id="18"/>
      <w:bookmarkEnd w:id="19"/>
      <w:bookmarkEnd w:id="20"/>
    </w:p>
    <w:p w14:paraId="4E729072" w14:textId="77777777" w:rsidR="00B92FA5" w:rsidRPr="00C042C0" w:rsidRDefault="00B92FA5" w:rsidP="00B92FA5">
      <w:pPr>
        <w:rPr>
          <w:lang w:eastAsia="en-IN"/>
        </w:rPr>
      </w:pPr>
      <w:r w:rsidRPr="00C042C0">
        <w:rPr>
          <w:lang w:eastAsia="en-IN"/>
        </w:rPr>
        <w:t>An abundancy in emotional indicators through speech signals is essential in the detection of speaker emotions (Prakash, Gaikwad et al. 2015). To extract appropriate features is therefore crucial in any voice emotion detection project. The selection of features is a vibrant research subfield since the beginning of speech emotion recognition. Selected features should remain stable under influences of sounds in the environment as well as differences through culture and language (Schuller 2018). The increase in number of features stands in contrast to the small base of training data, which is available in voice emotion, however, a current trend enlarges the set of features to multiple thousand features extracted by brute-force.</w:t>
      </w:r>
    </w:p>
    <w:p w14:paraId="1C1C50A4" w14:textId="77777777" w:rsidR="00B92FA5" w:rsidRDefault="00B92FA5" w:rsidP="00B92FA5">
      <w:pPr>
        <w:rPr>
          <w:lang w:eastAsia="en-IN"/>
        </w:rPr>
      </w:pPr>
      <w:r w:rsidRPr="00C042C0">
        <w:rPr>
          <w:lang w:eastAsia="en-IN"/>
        </w:rPr>
        <w:t>In general, two groups of attributes consisting of long-term features and short-term features can be separated (Prakash, Gaikwad et al. 2015). Short-term attributes, such as pitch, energy or formants are measured in short time slots of 20-30</w:t>
      </w:r>
      <w:r>
        <w:rPr>
          <w:lang w:eastAsia="en-IN"/>
        </w:rPr>
        <w:t xml:space="preserve"> </w:t>
      </w:r>
      <w:r w:rsidRPr="00C042C0">
        <w:rPr>
          <w:lang w:eastAsia="en-IN"/>
        </w:rPr>
        <w:t>ms. (Vogt 2010). Long-term dimensions form means, maximums, minimums and other statistical functions in longer time frames, since the produced suprasegmental observations often lead to more interesting results in this field. Generating new features through the application of statistical functions may on the one hand add information to the analysis, on the other hand it increases calculation effort and it may lead to an overfitting of the data, described as the “curse of dimensionality”. With respect to short-term and long-term features, the break point in the voice recording must be considered and decided upon. It is stated prevalent to cut recordings into longer units, as for example turns, utterances, phrases or words. Differently, equal size time intervals of the recordings could be used and are considered more applicable by autonomous machines.</w:t>
      </w:r>
    </w:p>
    <w:p w14:paraId="054E5449" w14:textId="77777777" w:rsidR="00B92FA5" w:rsidRPr="00C042C0" w:rsidRDefault="00B92FA5" w:rsidP="00B92FA5">
      <w:pPr>
        <w:rPr>
          <w:lang w:eastAsia="en-IN"/>
        </w:rPr>
      </w:pPr>
      <w:r w:rsidRPr="00C042C0">
        <w:rPr>
          <w:lang w:eastAsia="en-IN"/>
        </w:rPr>
        <w:lastRenderedPageBreak/>
        <w:t>As stated, many different features may be used in voice emotion detection, of which very important ones are presented in the following.</w:t>
      </w:r>
    </w:p>
    <w:p w14:paraId="29042A8B" w14:textId="35A43A5F" w:rsidR="00B92FA5" w:rsidRPr="00C042C0" w:rsidRDefault="00B92FA5" w:rsidP="00B92FA5">
      <w:pPr>
        <w:rPr>
          <w:lang w:eastAsia="en-IN"/>
        </w:rPr>
      </w:pPr>
      <w:r w:rsidRPr="00C042C0">
        <w:rPr>
          <w:lang w:eastAsia="en-IN"/>
        </w:rPr>
        <w:t>The dimension pitch refers to the listener’s ear perceiving tone height (Vogt 2010). In most applications, this would be represented by the fundamental frequency, although these terms differ in that pitch is transformed and lowered in the human perception of the sound. Especially changes in pitch may indicate emotions, for example an uplift in the pitch may indicate greater arousal. This feature is relevant, however, usually found to be less relevant than suspected.</w:t>
      </w:r>
    </w:p>
    <w:p w14:paraId="1FE0EEEA" w14:textId="77777777" w:rsidR="00B92FA5" w:rsidRPr="00C042C0" w:rsidRDefault="00B92FA5" w:rsidP="00B92FA5">
      <w:pPr>
        <w:rPr>
          <w:lang w:eastAsia="en-IN"/>
        </w:rPr>
      </w:pPr>
      <w:r w:rsidRPr="00C042C0">
        <w:rPr>
          <w:lang w:eastAsia="en-IN"/>
        </w:rPr>
        <w:t>Resonance in speech produces the attribute of formants, which is measurable as local maxima in the frequency spectrum (Vogt 2010). The global maximum is generally given by the fundamental frequency and consecutive local maxima ordered by frequency compose the formants. In contrast to pitch, formants are frequently suspected to show low significance to emotions, however, higher first or third formants are found to indicate positive emotions (Biersack and Kempe 2005, Waaramaa, Alku et al. 2006).</w:t>
      </w:r>
    </w:p>
    <w:p w14:paraId="133A4760" w14:textId="77777777" w:rsidR="00B92FA5" w:rsidRPr="00C042C0" w:rsidRDefault="00B92FA5" w:rsidP="00B92FA5">
      <w:pPr>
        <w:rPr>
          <w:lang w:eastAsia="en-IN"/>
        </w:rPr>
      </w:pPr>
      <w:r w:rsidRPr="00C042C0">
        <w:rPr>
          <w:lang w:eastAsia="en-IN"/>
        </w:rPr>
        <w:t>The sound strength specifically as experienced by the listener is referred to as loudness (Vogt 2010). This is mostly used as a related feature, as it is difficult to be determined directly. A Fourier transformation may be used to find out the energy, which is a combination of all available noises that resembles the actual perception of the loudness in the ear. A high arousal can be related to high energy and the nature and pattern of changes in the energy level. The form of energy curve depends not only on emotion, but moreover on influences such as phonemes, speaking style and type of content.</w:t>
      </w:r>
    </w:p>
    <w:p w14:paraId="3DD0E27A" w14:textId="77777777" w:rsidR="00B92FA5" w:rsidRPr="00C042C0" w:rsidRDefault="00B92FA5" w:rsidP="00B92FA5">
      <w:pPr>
        <w:rPr>
          <w:lang w:eastAsia="en-IN"/>
        </w:rPr>
      </w:pPr>
      <w:r w:rsidRPr="00C042C0">
        <w:rPr>
          <w:lang w:eastAsia="en-IN"/>
        </w:rPr>
        <w:t>The feature of mel-frequency cepstral coefficients (MFCCs) is mainly analyzed in automatic speech recognition, since MFCCs are applicable for filtering of linguistically unrelated elements (Vogt 2010). Although linguistics is irrelevant to voice emotion detection and this should render the information less useful, MFCCs are found to contribute significantly to correct predictions. MFCCs are extracted by transforming a windowed signal with the Fourier transformation followed by the application of a Mel-scale filter bank. The logarithmic spectrum is converted into a cepstrum using a discrete cosine transform (DCT). The amplitudes of the generated cepstrum present the MFCCs, of which most often the first 12 coefficients are taken into the analysis.</w:t>
      </w:r>
    </w:p>
    <w:p w14:paraId="118D296E" w14:textId="77777777" w:rsidR="00B92FA5" w:rsidRPr="00C042C0" w:rsidRDefault="00B92FA5" w:rsidP="00B92FA5">
      <w:pPr>
        <w:rPr>
          <w:lang w:eastAsia="en-IN"/>
        </w:rPr>
      </w:pPr>
      <w:r w:rsidRPr="00C042C0">
        <w:rPr>
          <w:lang w:eastAsia="en-IN"/>
        </w:rPr>
        <w:t>Wavelet transformations as features can represent a functional transformation of a signal, such as in the Fourier transformation (Daubechies 1992). Typically used wavelets termed “mother-wavelets” are Haar-, Daubechies-, or “Mexican Hat”-wavelets (Vogt 2010). Wavelets integrate time additional to the most times solely used frequency. Wavelets are currently seldomly used but hold potential for further research. Next to the already described features related to frequency, more calculations can be drawn from it, e.g. spectral slope, mean and center of gravity.</w:t>
      </w:r>
    </w:p>
    <w:p w14:paraId="6F7B22E5" w14:textId="77777777" w:rsidR="00B92FA5" w:rsidRPr="00C042C0" w:rsidRDefault="00B92FA5" w:rsidP="00B92FA5">
      <w:pPr>
        <w:rPr>
          <w:lang w:eastAsia="en-IN"/>
        </w:rPr>
      </w:pPr>
      <w:r w:rsidRPr="00C042C0">
        <w:rPr>
          <w:lang w:eastAsia="en-IN"/>
        </w:rPr>
        <w:lastRenderedPageBreak/>
        <w:t>Another important dimension is the extent of speech units in form of utterance length, word length or syllable length as well as speaking rate, which refers to the quota of words or syllables to time (Vogt 2010). When speakers were identified as happy, this for example related to a faster speaking rate than of sentences spoken with different emotions.</w:t>
      </w:r>
    </w:p>
    <w:p w14:paraId="61F6A566" w14:textId="77777777" w:rsidR="00B92FA5" w:rsidRPr="00C042C0" w:rsidRDefault="00B92FA5" w:rsidP="00B92FA5">
      <w:pPr>
        <w:rPr>
          <w:lang w:eastAsia="en-IN"/>
        </w:rPr>
      </w:pPr>
      <w:r w:rsidRPr="00C042C0">
        <w:rPr>
          <w:lang w:eastAsia="en-IN"/>
        </w:rPr>
        <w:t>Measurements of jitter, shimmer and harmonics-to-noise ratio (HNR) allow the inclusion of the attribute voice quality, which refers to a speaker speaking in different manners like whispering, breathing little, much, short or long as well as speaking harshly or softly and creaky or firm speech (Vogt 2010). Voice quality as an attribute is often expected to support the prediction significantly but is mostly discarded from the feature set.</w:t>
      </w:r>
    </w:p>
    <w:p w14:paraId="4E341DC9" w14:textId="77777777" w:rsidR="00B92FA5" w:rsidRPr="00C042C0" w:rsidRDefault="00B92FA5" w:rsidP="00B92FA5">
      <w:pPr>
        <w:rPr>
          <w:lang w:eastAsia="en-IN"/>
        </w:rPr>
      </w:pPr>
      <w:r w:rsidRPr="00C042C0">
        <w:rPr>
          <w:lang w:eastAsia="en-IN"/>
        </w:rPr>
        <w:t>Feature values may differ between different speaker types, e.g. when comparing across age, gender, language and culture (Vogt 2010). Despite these differences, features and related techniques remain equal. Voices of children show a higher variability in values that can be treated with a vocal tract length normalization. Scherer found speech emotions to be majorly pancultural and influenced by universal psychobiological mechanisms (Scherer 2000). Predictions across cultures could be made with a more significant accuracy than random correlation. If, however, segmental and suprasegmental analyses with semantic values opposed to solely nonlinguistic interpretations are performed, language may influence predictions.</w:t>
      </w:r>
    </w:p>
    <w:p w14:paraId="0EBC2CCA" w14:textId="3C5A8FE3" w:rsidR="00B92FA5" w:rsidRDefault="00B92FA5" w:rsidP="00B92FA5">
      <w:pPr>
        <w:rPr>
          <w:lang w:eastAsia="en-IN"/>
        </w:rPr>
      </w:pPr>
      <w:r w:rsidRPr="00C042C0">
        <w:rPr>
          <w:lang w:eastAsia="en-IN"/>
        </w:rPr>
        <w:t>Until now, there is no decision about the most adequate feature set found in the scientific community (Schuller 2018). To determine the feature set for a classifier, one may either select features with a subject-of-matter approach considering the influence of each indicator to the voice and emotions in the given scenario or decide on the features with a feature reduction algorithm, as for example the sequential forward selection (SFS). Additionally, the number of attributes may be reduced by limiting the feature space through transformations, such as the principal component analysis (PCA).</w:t>
      </w:r>
    </w:p>
    <w:p w14:paraId="59D9B682" w14:textId="458C7F2E" w:rsidR="009E56AA" w:rsidRDefault="009E56AA" w:rsidP="009E56AA">
      <w:pPr>
        <w:pStyle w:val="Heading3"/>
      </w:pPr>
      <w:r w:rsidRPr="004B0871">
        <w:t>Voice Emotion Databases</w:t>
      </w:r>
    </w:p>
    <w:p w14:paraId="103B6E20" w14:textId="2CFBBBB9" w:rsidR="009E56AA" w:rsidRPr="008B5C58" w:rsidRDefault="009E56AA" w:rsidP="009E56AA">
      <w:r>
        <w:t>T</w:t>
      </w:r>
      <w:r w:rsidRPr="008B5C58">
        <w:t>here are several databases available for voice emotion detection in different languages (English, German, French, Chinese, Spanish, etc.)</w:t>
      </w:r>
      <w:r w:rsidR="001D2887">
        <w:t>.</w:t>
      </w:r>
      <w:r w:rsidRPr="008B5C58">
        <w:t xml:space="preserve"> Also, some database</w:t>
      </w:r>
      <w:r w:rsidR="00655590">
        <w:t xml:space="preserve"> voices</w:t>
      </w:r>
      <w:r w:rsidRPr="008B5C58">
        <w:t xml:space="preserve"> are </w:t>
      </w:r>
      <w:r w:rsidR="00655590">
        <w:t xml:space="preserve">recorded </w:t>
      </w:r>
      <w:r w:rsidRPr="008B5C58">
        <w:t>in multi</w:t>
      </w:r>
      <w:r w:rsidR="001D2887">
        <w:t xml:space="preserve">ple </w:t>
      </w:r>
      <w:r w:rsidRPr="008B5C58">
        <w:t>language</w:t>
      </w:r>
      <w:r w:rsidR="001D2887">
        <w:t>s</w:t>
      </w:r>
      <w:r w:rsidRPr="008B5C58">
        <w:t xml:space="preserve"> like voice material in databases recorded at a luggage belt of Geneva Airport (Scherer and Ceschi, 1997). Most of these databases </w:t>
      </w:r>
      <w:r w:rsidR="001D2887">
        <w:t>comprise</w:t>
      </w:r>
      <w:r w:rsidRPr="008B5C58">
        <w:t xml:space="preserve"> voices with different emotions from professional actors in </w:t>
      </w:r>
      <w:r w:rsidR="001D2887">
        <w:t xml:space="preserve">their </w:t>
      </w:r>
      <w:r w:rsidRPr="008B5C58">
        <w:t xml:space="preserve">respective languages and </w:t>
      </w:r>
      <w:r w:rsidR="001D2887">
        <w:t xml:space="preserve">a </w:t>
      </w:r>
      <w:r w:rsidRPr="008B5C58">
        <w:t xml:space="preserve">few databases </w:t>
      </w:r>
      <w:r w:rsidR="001D2887">
        <w:t>contain</w:t>
      </w:r>
      <w:r w:rsidRPr="008B5C58">
        <w:t xml:space="preserve"> natural voices which are recorded in different scenarios like stress during amusement park roller-coaster</w:t>
      </w:r>
      <w:r w:rsidR="001D2887">
        <w:t xml:space="preserve"> rides</w:t>
      </w:r>
      <w:r w:rsidRPr="008B5C58">
        <w:t xml:space="preserve">, </w:t>
      </w:r>
      <w:r w:rsidR="001D2887">
        <w:t>flights in</w:t>
      </w:r>
      <w:r w:rsidR="001D2887">
        <w:t xml:space="preserve"> </w:t>
      </w:r>
      <w:r w:rsidRPr="008B5C58">
        <w:t>helicopter cockpit</w:t>
      </w:r>
      <w:r w:rsidR="001D2887">
        <w:t>s</w:t>
      </w:r>
      <w:r w:rsidRPr="008B5C58">
        <w:t xml:space="preserve"> etc. The most common emotions available in these databases are anger, sadness, happiness, fear, disgust, joy, surprise, boredom, stress, etc.</w:t>
      </w:r>
    </w:p>
    <w:p w14:paraId="52FC6D62" w14:textId="77777777" w:rsidR="009E56AA" w:rsidRPr="00B92FA5" w:rsidRDefault="009E56AA" w:rsidP="009E56AA">
      <w:r w:rsidRPr="00B92FA5">
        <w:t>Some famous databases are:</w:t>
      </w:r>
    </w:p>
    <w:p w14:paraId="38FD2570" w14:textId="22DA4966" w:rsidR="009E56AA" w:rsidRDefault="009E56AA" w:rsidP="009E56AA">
      <w:pPr>
        <w:numPr>
          <w:ilvl w:val="0"/>
          <w:numId w:val="12"/>
        </w:numPr>
      </w:pPr>
      <w:r w:rsidRPr="0034110E">
        <w:rPr>
          <w:b/>
        </w:rPr>
        <w:lastRenderedPageBreak/>
        <w:t>Ryerson Audio-Visual Database of Emotional Speech and Song (RAVDESS) Database</w:t>
      </w:r>
      <w:r>
        <w:t xml:space="preserve"> (Livingstone and Russo, 2018): This is a Canadian database in English language where two statement</w:t>
      </w:r>
      <w:r w:rsidR="00655590">
        <w:t>s, namely</w:t>
      </w:r>
      <w:r>
        <w:t xml:space="preserve"> ‘Kids are talking by the door’ and ‘Dogs are sitting by the door’</w:t>
      </w:r>
      <w:r w:rsidR="00655590">
        <w:t>,</w:t>
      </w:r>
      <w:r>
        <w:t xml:space="preserve"> are used to show different </w:t>
      </w:r>
      <w:proofErr w:type="gramStart"/>
      <w:r>
        <w:t>emotions</w:t>
      </w:r>
      <w:r w:rsidR="00655590">
        <w:t>.The</w:t>
      </w:r>
      <w:proofErr w:type="gramEnd"/>
      <w:r w:rsidR="00655590">
        <w:t xml:space="preserve"> voices were </w:t>
      </w:r>
      <w:r>
        <w:t>record</w:t>
      </w:r>
      <w:r w:rsidR="00655590">
        <w:t>ed</w:t>
      </w:r>
      <w:r>
        <w:t xml:space="preserve"> are in </w:t>
      </w:r>
      <w:r w:rsidR="00655590">
        <w:t>a</w:t>
      </w:r>
      <w:r w:rsidR="00655590">
        <w:t xml:space="preserve"> </w:t>
      </w:r>
      <w:r>
        <w:t>professional recording studio at Ryerson University. It contains voices of 24 professional actors (12</w:t>
      </w:r>
      <w:r w:rsidR="00655590">
        <w:t xml:space="preserve"> </w:t>
      </w:r>
      <w:r>
        <w:t>female</w:t>
      </w:r>
      <w:r w:rsidR="00655590">
        <w:t xml:space="preserve"> actors </w:t>
      </w:r>
      <w:proofErr w:type="gramStart"/>
      <w:r w:rsidR="00655590">
        <w:t xml:space="preserve">and </w:t>
      </w:r>
      <w:r>
        <w:t>,</w:t>
      </w:r>
      <w:proofErr w:type="gramEnd"/>
      <w:r>
        <w:t xml:space="preserve"> 12</w:t>
      </w:r>
      <w:r w:rsidR="00655590">
        <w:t xml:space="preserve"> </w:t>
      </w:r>
      <w:r>
        <w:t>male</w:t>
      </w:r>
      <w:r w:rsidR="00655590">
        <w:t xml:space="preserve"> actors</w:t>
      </w:r>
      <w:r>
        <w:t>) in speech and song format with two different intensit</w:t>
      </w:r>
      <w:r w:rsidR="00655590">
        <w:t>ies</w:t>
      </w:r>
      <w:r>
        <w:t xml:space="preserve">, ‘neutral’ &amp; ‘strong’. The actors produced 104 distinct vocalizations </w:t>
      </w:r>
      <w:r w:rsidR="00655590">
        <w:t xml:space="preserve">consisting of 60 </w:t>
      </w:r>
      <w:r>
        <w:t>spoken utterances</w:t>
      </w:r>
      <w:r w:rsidR="00655590">
        <w:t xml:space="preserve"> and 44 </w:t>
      </w:r>
      <w:r>
        <w:t xml:space="preserve">sung utterances. The recordings are </w:t>
      </w:r>
      <w:r w:rsidR="00655590">
        <w:t>conducted</w:t>
      </w:r>
      <w:r>
        <w:t xml:space="preserve"> in 3 different mode</w:t>
      </w:r>
      <w:r w:rsidR="00655590">
        <w:t>s -</w:t>
      </w:r>
      <w:r>
        <w:t xml:space="preserve"> </w:t>
      </w:r>
      <w:r w:rsidR="00655590">
        <w:t>“</w:t>
      </w:r>
      <w:r>
        <w:t>Audio-video</w:t>
      </w:r>
      <w:r w:rsidR="00655590">
        <w:t>”</w:t>
      </w:r>
      <w:r>
        <w:t xml:space="preserve">, </w:t>
      </w:r>
      <w:r w:rsidR="00655590">
        <w:t>“</w:t>
      </w:r>
      <w:r>
        <w:t>audio only</w:t>
      </w:r>
      <w:r w:rsidR="00655590">
        <w:t>”</w:t>
      </w:r>
      <w:r>
        <w:t xml:space="preserve"> </w:t>
      </w:r>
      <w:r w:rsidR="00655590">
        <w:t>and</w:t>
      </w:r>
      <w:r>
        <w:t xml:space="preserve"> </w:t>
      </w:r>
      <w:r w:rsidR="00655590">
        <w:t>“</w:t>
      </w:r>
      <w:r>
        <w:t>video only</w:t>
      </w:r>
      <w:r w:rsidR="00655590">
        <w:t>”</w:t>
      </w:r>
      <w:r>
        <w:t xml:space="preserve">. </w:t>
      </w:r>
      <w:r w:rsidR="00655590">
        <w:t>The database</w:t>
      </w:r>
      <w:r>
        <w:t xml:space="preserve"> contains 7</w:t>
      </w:r>
      <w:r w:rsidR="00655590">
        <w:t>,</w:t>
      </w:r>
      <w:r>
        <w:t xml:space="preserve">356 </w:t>
      </w:r>
      <w:proofErr w:type="gramStart"/>
      <w:r>
        <w:t xml:space="preserve">recordings </w:t>
      </w:r>
      <w:r w:rsidR="001465AF">
        <w:t>,</w:t>
      </w:r>
      <w:proofErr w:type="gramEnd"/>
      <w:r w:rsidR="001465AF">
        <w:t xml:space="preserve"> built from 4,320 </w:t>
      </w:r>
      <w:r>
        <w:t xml:space="preserve">speech recordings </w:t>
      </w:r>
      <w:r w:rsidR="001465AF">
        <w:t>a</w:t>
      </w:r>
      <w:r w:rsidR="001465AF">
        <w:t xml:space="preserve">nd 3,036 </w:t>
      </w:r>
      <w:r>
        <w:t>song recordings. The recorded emotions are neutral, calm, happy, sad, angry, fearful, disgust and surprised.</w:t>
      </w:r>
    </w:p>
    <w:p w14:paraId="6292158C" w14:textId="14F46F91" w:rsidR="009E56AA" w:rsidRPr="00B92FA5" w:rsidRDefault="00D22296" w:rsidP="009E56AA">
      <w:pPr>
        <w:numPr>
          <w:ilvl w:val="0"/>
          <w:numId w:val="12"/>
        </w:numPr>
      </w:pPr>
      <w:r w:rsidRPr="00B92FA5">
        <w:t>Interactive emotional dyadic motion capture</w:t>
      </w:r>
      <w:r>
        <w:t xml:space="preserve"> </w:t>
      </w:r>
      <w:r>
        <w:rPr>
          <w:b/>
        </w:rPr>
        <w:t>(</w:t>
      </w:r>
      <w:proofErr w:type="gramStart"/>
      <w:r w:rsidRPr="00B92FA5">
        <w:rPr>
          <w:b/>
        </w:rPr>
        <w:t>IEMOCAP</w:t>
      </w:r>
      <w:r>
        <w:rPr>
          <w:b/>
        </w:rPr>
        <w:t>)</w:t>
      </w:r>
      <w:r w:rsidRPr="00B92FA5">
        <w:t xml:space="preserve">  Database</w:t>
      </w:r>
      <w:proofErr w:type="gramEnd"/>
      <w:r w:rsidRPr="00B92FA5">
        <w:rPr>
          <w:b/>
        </w:rPr>
        <w:t xml:space="preserve"> </w:t>
      </w:r>
      <w:r w:rsidR="009E56AA" w:rsidRPr="00B92FA5">
        <w:t>(Busso et al. 2008): This database is available in English language and recorded at the Speech Analysis and Interpretation Laboratory (SAIL) at the University of Southern California. It contains audio-visual recordings of 10 professional actors (five female</w:t>
      </w:r>
      <w:r w:rsidR="001465AF">
        <w:t xml:space="preserve"> a</w:t>
      </w:r>
      <w:r w:rsidR="001465AF">
        <w:t>ctors</w:t>
      </w:r>
      <w:r w:rsidR="009E56AA" w:rsidRPr="00B92FA5">
        <w:t>, five male</w:t>
      </w:r>
      <w:r w:rsidR="001465AF">
        <w:t xml:space="preserve"> actors</w:t>
      </w:r>
      <w:r w:rsidR="009E56AA" w:rsidRPr="00B92FA5">
        <w:t>) in dyadic sessions</w:t>
      </w:r>
      <w:r w:rsidR="001465AF">
        <w:t xml:space="preserve">. Additionally, </w:t>
      </w:r>
      <w:r w:rsidR="009E56AA" w:rsidRPr="00B92FA5">
        <w:t xml:space="preserve">facial expression and hand movement were recorded. </w:t>
      </w:r>
      <w:r w:rsidR="001465AF">
        <w:t>The database</w:t>
      </w:r>
      <w:r w:rsidR="009E56AA" w:rsidRPr="00B92FA5">
        <w:t xml:space="preserve"> </w:t>
      </w:r>
      <w:r w:rsidR="001465AF">
        <w:t>contains</w:t>
      </w:r>
      <w:r w:rsidR="009E56AA" w:rsidRPr="00B92FA5">
        <w:t xml:space="preserve"> approx</w:t>
      </w:r>
      <w:r w:rsidR="001465AF">
        <w:t>imately</w:t>
      </w:r>
      <w:r w:rsidR="009E56AA" w:rsidRPr="00B92FA5">
        <w:t xml:space="preserve"> 12 hours of data with 10,039 utterances (scripted: 5,255 &amp; spontaneous: 4,784) and the average duration of utterances is 4.5 seconds with </w:t>
      </w:r>
      <w:r w:rsidR="001465AF">
        <w:t xml:space="preserve">an </w:t>
      </w:r>
      <w:r w:rsidR="009E56AA" w:rsidRPr="00B92FA5">
        <w:t>average</w:t>
      </w:r>
      <w:r w:rsidR="001465AF">
        <w:t xml:space="preserve"> length</w:t>
      </w:r>
      <w:r w:rsidR="009E56AA" w:rsidRPr="00B92FA5">
        <w:t xml:space="preserve"> </w:t>
      </w:r>
      <w:r w:rsidR="001465AF">
        <w:t>o</w:t>
      </w:r>
      <w:r w:rsidR="001465AF">
        <w:t xml:space="preserve">f </w:t>
      </w:r>
      <w:r w:rsidR="009E56AA" w:rsidRPr="00B92FA5">
        <w:t xml:space="preserve">11 words in each utterance. The </w:t>
      </w:r>
      <w:r w:rsidR="001465AF" w:rsidRPr="00B92FA5">
        <w:t xml:space="preserve">recorded </w:t>
      </w:r>
      <w:r w:rsidR="009E56AA" w:rsidRPr="00B92FA5">
        <w:t xml:space="preserve">emotions are </w:t>
      </w:r>
      <w:r w:rsidR="001465AF">
        <w:t>“</w:t>
      </w:r>
      <w:r w:rsidR="009E56AA" w:rsidRPr="00B92FA5">
        <w:t>anger</w:t>
      </w:r>
      <w:r w:rsidR="001465AF">
        <w:t>”</w:t>
      </w:r>
      <w:r w:rsidR="009E56AA" w:rsidRPr="00B92FA5">
        <w:t xml:space="preserve">, </w:t>
      </w:r>
      <w:r w:rsidR="001465AF">
        <w:t>“</w:t>
      </w:r>
      <w:r w:rsidR="009E56AA" w:rsidRPr="00B92FA5">
        <w:t>frustration</w:t>
      </w:r>
      <w:r w:rsidR="001465AF">
        <w:t>”</w:t>
      </w:r>
      <w:r w:rsidR="009E56AA" w:rsidRPr="00B92FA5">
        <w:t xml:space="preserve">, </w:t>
      </w:r>
      <w:r w:rsidR="001465AF">
        <w:t>“</w:t>
      </w:r>
      <w:r w:rsidR="009E56AA" w:rsidRPr="00B92FA5">
        <w:t>happiness</w:t>
      </w:r>
      <w:r w:rsidR="001465AF">
        <w:t>”</w:t>
      </w:r>
      <w:r w:rsidR="009E56AA" w:rsidRPr="00B92FA5">
        <w:t xml:space="preserve">, </w:t>
      </w:r>
      <w:r w:rsidR="001465AF">
        <w:t>“</w:t>
      </w:r>
      <w:r w:rsidR="009E56AA" w:rsidRPr="00B92FA5">
        <w:t>sadness</w:t>
      </w:r>
      <w:r w:rsidR="001465AF">
        <w:t>”</w:t>
      </w:r>
      <w:r w:rsidR="009E56AA" w:rsidRPr="00B92FA5">
        <w:t xml:space="preserve"> and </w:t>
      </w:r>
      <w:r w:rsidR="001465AF">
        <w:t>“</w:t>
      </w:r>
      <w:r w:rsidR="009E56AA" w:rsidRPr="00B92FA5">
        <w:t>neutral</w:t>
      </w:r>
      <w:r w:rsidR="001465AF">
        <w:t>”</w:t>
      </w:r>
      <w:r w:rsidR="009E56AA" w:rsidRPr="00B92FA5">
        <w:t>.</w:t>
      </w:r>
    </w:p>
    <w:p w14:paraId="1951903A" w14:textId="1E9B546C" w:rsidR="009E56AA" w:rsidRPr="00B92FA5" w:rsidRDefault="009E56AA" w:rsidP="009E56AA">
      <w:pPr>
        <w:numPr>
          <w:ilvl w:val="0"/>
          <w:numId w:val="12"/>
        </w:numPr>
      </w:pPr>
      <w:r w:rsidRPr="00B92FA5">
        <w:rPr>
          <w:b/>
          <w:bCs/>
        </w:rPr>
        <w:t>Berlin Database</w:t>
      </w:r>
      <w:r w:rsidRPr="00B92FA5">
        <w:t xml:space="preserve"> (Burkhardt et al. 2005): This database is available in German language. It was recorded by 10 German professional actors (five males, five females). It has approx</w:t>
      </w:r>
      <w:r w:rsidR="001465AF">
        <w:t>imately</w:t>
      </w:r>
      <w:r w:rsidRPr="00B92FA5">
        <w:t xml:space="preserve"> 800 utterances and contains short and long sentences. </w:t>
      </w:r>
      <w:r w:rsidR="001465AF">
        <w:t>It contains</w:t>
      </w:r>
      <w:r w:rsidR="004958C0">
        <w:t xml:space="preserve"> </w:t>
      </w:r>
      <w:r w:rsidRPr="00B92FA5">
        <w:t xml:space="preserve">7 </w:t>
      </w:r>
      <w:r w:rsidR="001465AF">
        <w:t xml:space="preserve">different </w:t>
      </w:r>
      <w:r w:rsidRPr="00B92FA5">
        <w:t xml:space="preserve">emotions and these emotions are </w:t>
      </w:r>
      <w:r w:rsidR="001465AF">
        <w:t>“</w:t>
      </w:r>
      <w:r w:rsidRPr="00B92FA5">
        <w:t>anger</w:t>
      </w:r>
      <w:r w:rsidR="001465AF">
        <w:t>”</w:t>
      </w:r>
      <w:r w:rsidRPr="00B92FA5">
        <w:t xml:space="preserve">, </w:t>
      </w:r>
      <w:r w:rsidR="001465AF">
        <w:t>“</w:t>
      </w:r>
      <w:r w:rsidRPr="00B92FA5">
        <w:t>fear</w:t>
      </w:r>
      <w:r w:rsidR="001465AF">
        <w:t>”</w:t>
      </w:r>
      <w:r w:rsidRPr="00B92FA5">
        <w:t xml:space="preserve">, </w:t>
      </w:r>
      <w:r w:rsidR="001465AF">
        <w:t>“</w:t>
      </w:r>
      <w:r w:rsidRPr="00B92FA5">
        <w:t>boredom</w:t>
      </w:r>
      <w:r w:rsidR="001465AF">
        <w:t>”</w:t>
      </w:r>
      <w:r w:rsidRPr="00B92FA5">
        <w:t xml:space="preserve">, </w:t>
      </w:r>
      <w:r w:rsidR="001465AF">
        <w:t>“</w:t>
      </w:r>
      <w:r w:rsidRPr="00B92FA5">
        <w:t>disgust</w:t>
      </w:r>
      <w:r w:rsidR="001465AF">
        <w:t>”</w:t>
      </w:r>
      <w:r w:rsidRPr="00B92FA5">
        <w:t xml:space="preserve">, </w:t>
      </w:r>
      <w:r w:rsidR="001465AF">
        <w:t>“</w:t>
      </w:r>
      <w:r w:rsidRPr="00B92FA5">
        <w:t>joy</w:t>
      </w:r>
      <w:r w:rsidR="001465AF">
        <w:t>”</w:t>
      </w:r>
      <w:r w:rsidRPr="00B92FA5">
        <w:t xml:space="preserve">, </w:t>
      </w:r>
      <w:r w:rsidR="001465AF">
        <w:t>“</w:t>
      </w:r>
      <w:r w:rsidRPr="00B92FA5">
        <w:t>sadness</w:t>
      </w:r>
      <w:r w:rsidR="001465AF">
        <w:t>”</w:t>
      </w:r>
      <w:r w:rsidRPr="00B92FA5">
        <w:t xml:space="preserve"> and </w:t>
      </w:r>
      <w:r w:rsidR="001465AF">
        <w:t>“</w:t>
      </w:r>
      <w:r w:rsidRPr="00B92FA5">
        <w:t>neutral</w:t>
      </w:r>
      <w:r w:rsidR="001465AF">
        <w:t>”</w:t>
      </w:r>
      <w:r w:rsidRPr="00B92FA5">
        <w:t xml:space="preserve">. </w:t>
      </w:r>
    </w:p>
    <w:p w14:paraId="6916B7EA" w14:textId="243E6B56" w:rsidR="009E56AA" w:rsidRPr="00B92FA5" w:rsidRDefault="009E56AA" w:rsidP="009E56AA">
      <w:pPr>
        <w:numPr>
          <w:ilvl w:val="0"/>
          <w:numId w:val="12"/>
        </w:numPr>
      </w:pPr>
      <w:r w:rsidRPr="00B92FA5">
        <w:rPr>
          <w:b/>
          <w:bCs/>
        </w:rPr>
        <w:t>SUSAS Database</w:t>
      </w:r>
      <w:r w:rsidRPr="00B92FA5">
        <w:t xml:space="preserve"> (Hansen et al. 1998): This database is in English. The recordings are done under simulated or actual stress in different conditions like amusement park roller-coasters, helicopter cockpits, etc. It contains </w:t>
      </w:r>
      <w:r w:rsidR="003C0816">
        <w:t>approximately</w:t>
      </w:r>
      <w:r w:rsidRPr="00B92FA5">
        <w:t xml:space="preserve"> 1</w:t>
      </w:r>
      <w:r w:rsidR="003C0816">
        <w:t>,</w:t>
      </w:r>
      <w:r w:rsidRPr="00B92FA5">
        <w:t xml:space="preserve">600 utterances from 36 speakers (13 females, 23 males). The </w:t>
      </w:r>
      <w:r w:rsidR="003C0816">
        <w:t>different</w:t>
      </w:r>
      <w:r w:rsidRPr="00B92FA5">
        <w:t xml:space="preserve"> emotions recorded are </w:t>
      </w:r>
      <w:r w:rsidR="003C0816">
        <w:t>“</w:t>
      </w:r>
      <w:r w:rsidRPr="00B92FA5">
        <w:t>anxiety</w:t>
      </w:r>
      <w:r w:rsidR="003C0816">
        <w:t>”</w:t>
      </w:r>
      <w:r w:rsidRPr="00B92FA5">
        <w:t xml:space="preserve">, </w:t>
      </w:r>
      <w:r w:rsidR="003C0816">
        <w:t>“</w:t>
      </w:r>
      <w:r w:rsidRPr="00B92FA5">
        <w:t>fear</w:t>
      </w:r>
      <w:r w:rsidR="003C0816">
        <w:t>”</w:t>
      </w:r>
      <w:r w:rsidRPr="00B92FA5">
        <w:t xml:space="preserve">, </w:t>
      </w:r>
      <w:r w:rsidR="003C0816">
        <w:t>“</w:t>
      </w:r>
      <w:r w:rsidRPr="00B92FA5">
        <w:t>depression</w:t>
      </w:r>
      <w:r w:rsidR="003C0816">
        <w:t>”</w:t>
      </w:r>
      <w:r w:rsidRPr="00B92FA5">
        <w:t xml:space="preserve"> and </w:t>
      </w:r>
      <w:r w:rsidR="003C0816">
        <w:t>“</w:t>
      </w:r>
      <w:r w:rsidRPr="00B92FA5">
        <w:t>angry</w:t>
      </w:r>
      <w:r w:rsidR="003C0816">
        <w:t>”</w:t>
      </w:r>
      <w:r w:rsidRPr="00B92FA5">
        <w:t>.</w:t>
      </w:r>
    </w:p>
    <w:p w14:paraId="279A8AB7" w14:textId="2544D536" w:rsidR="009E56AA" w:rsidRPr="00B92FA5" w:rsidRDefault="009E56AA" w:rsidP="009E56AA">
      <w:pPr>
        <w:numPr>
          <w:ilvl w:val="0"/>
          <w:numId w:val="12"/>
        </w:numPr>
      </w:pPr>
      <w:r w:rsidRPr="00B92FA5">
        <w:rPr>
          <w:b/>
          <w:bCs/>
        </w:rPr>
        <w:t>Geneva Airport Luggage belt Database</w:t>
      </w:r>
      <w:r w:rsidRPr="00B92FA5">
        <w:t xml:space="preserve"> (Scherer and Ceschi, 1997): This database is available in multiple language (English, French, German and Italian). </w:t>
      </w:r>
      <w:proofErr w:type="gramStart"/>
      <w:r w:rsidR="003C0816">
        <w:t>is</w:t>
      </w:r>
      <w:proofErr w:type="gramEnd"/>
      <w:r w:rsidR="003C0816">
        <w:t xml:space="preserve"> the voices were</w:t>
      </w:r>
      <w:r w:rsidRPr="00B92FA5">
        <w:t xml:space="preserve"> recorded at </w:t>
      </w:r>
      <w:r w:rsidR="003C0816">
        <w:t xml:space="preserve">the </w:t>
      </w:r>
      <w:r w:rsidRPr="00B92FA5">
        <w:t xml:space="preserve">lost luggage desk of Geneva airport and it </w:t>
      </w:r>
      <w:r w:rsidR="003C0816">
        <w:t>contains both</w:t>
      </w:r>
      <w:r w:rsidRPr="00B92FA5">
        <w:t xml:space="preserve"> audio and video recordings. It </w:t>
      </w:r>
      <w:r w:rsidR="003C0816">
        <w:t xml:space="preserve">consists of </w:t>
      </w:r>
      <w:r w:rsidRPr="00B92FA5">
        <w:t xml:space="preserve">recordings of passengers' interaction at desk from 112 passengers </w:t>
      </w:r>
      <w:r w:rsidRPr="00B92FA5">
        <w:lastRenderedPageBreak/>
        <w:t xml:space="preserve">and 12 airline employees and the length of each recording is </w:t>
      </w:r>
      <w:r w:rsidR="003C0816">
        <w:t xml:space="preserve">between </w:t>
      </w:r>
      <w:r w:rsidRPr="00B92FA5">
        <w:t>10</w:t>
      </w:r>
      <w:r w:rsidR="003C0816">
        <w:t xml:space="preserve"> and </w:t>
      </w:r>
      <w:r w:rsidRPr="00B92FA5">
        <w:t>20 min</w:t>
      </w:r>
      <w:r w:rsidR="003C0816">
        <w:t>utes</w:t>
      </w:r>
      <w:r w:rsidRPr="00B92FA5">
        <w:t xml:space="preserve">. The emotions available in this database are </w:t>
      </w:r>
      <w:r w:rsidR="003C0816">
        <w:t>“</w:t>
      </w:r>
      <w:r w:rsidRPr="00B92FA5">
        <w:t>worry</w:t>
      </w:r>
      <w:r w:rsidR="003C0816">
        <w:t>”</w:t>
      </w:r>
      <w:r w:rsidRPr="00B92FA5">
        <w:t xml:space="preserve">, </w:t>
      </w:r>
      <w:r w:rsidR="003C0816">
        <w:t>“</w:t>
      </w:r>
      <w:r w:rsidRPr="00B92FA5">
        <w:t>anger</w:t>
      </w:r>
      <w:r w:rsidR="003C0816">
        <w:t>”</w:t>
      </w:r>
      <w:r w:rsidRPr="00B92FA5">
        <w:t xml:space="preserve">, </w:t>
      </w:r>
      <w:r w:rsidR="003C0816">
        <w:t>“</w:t>
      </w:r>
      <w:r w:rsidRPr="00B92FA5">
        <w:t>resignation</w:t>
      </w:r>
      <w:r w:rsidR="003C0816">
        <w:t>”</w:t>
      </w:r>
      <w:r w:rsidRPr="00B92FA5">
        <w:t xml:space="preserve">, </w:t>
      </w:r>
      <w:r w:rsidR="003C0816">
        <w:t>“</w:t>
      </w:r>
      <w:r w:rsidRPr="00B92FA5">
        <w:t>indifference</w:t>
      </w:r>
      <w:r w:rsidR="003C0816">
        <w:t>”</w:t>
      </w:r>
      <w:r w:rsidRPr="00B92FA5">
        <w:t xml:space="preserve"> and </w:t>
      </w:r>
      <w:r w:rsidR="003C0816">
        <w:t>“</w:t>
      </w:r>
      <w:r w:rsidRPr="00B92FA5">
        <w:t>good humor</w:t>
      </w:r>
      <w:r w:rsidR="003C0816">
        <w:t>”</w:t>
      </w:r>
      <w:r w:rsidRPr="00B92FA5">
        <w:t>.</w:t>
      </w:r>
    </w:p>
    <w:p w14:paraId="6EC847DF" w14:textId="08821595" w:rsidR="009E56AA" w:rsidRPr="00B92FA5" w:rsidRDefault="009E56AA" w:rsidP="009E56AA">
      <w:pPr>
        <w:numPr>
          <w:ilvl w:val="0"/>
          <w:numId w:val="12"/>
        </w:numPr>
      </w:pPr>
      <w:r w:rsidRPr="00B92FA5">
        <w:rPr>
          <w:b/>
          <w:bCs/>
        </w:rPr>
        <w:t>Belfast Naturalistic Database</w:t>
      </w:r>
      <w:r w:rsidRPr="00B92FA5">
        <w:t xml:space="preserve"> (Douglas-Cowie et al. 2000): The language of this database is English. It contains audio and visual recordings of people debating on television programs. It has 239 clips </w:t>
      </w:r>
      <w:r w:rsidR="00ED2B34">
        <w:t>between</w:t>
      </w:r>
      <w:r w:rsidRPr="00B92FA5">
        <w:t xml:space="preserve"> 10</w:t>
      </w:r>
      <w:r w:rsidR="00ED2B34">
        <w:t xml:space="preserve"> and </w:t>
      </w:r>
      <w:r w:rsidRPr="00B92FA5">
        <w:t>60 seconds from TV recordings (209) and interview recording</w:t>
      </w:r>
      <w:r w:rsidR="00ED2B34">
        <w:t>s</w:t>
      </w:r>
      <w:r w:rsidRPr="00B92FA5">
        <w:t xml:space="preserve"> (30). These clips have 125 speakers in which 94 are females and 31 are males and covers </w:t>
      </w:r>
      <w:r w:rsidR="00ED2B34">
        <w:t xml:space="preserve">a </w:t>
      </w:r>
      <w:r w:rsidRPr="00B92FA5">
        <w:t>wide range of emotions.</w:t>
      </w:r>
    </w:p>
    <w:p w14:paraId="147A3B76" w14:textId="60CB57F6" w:rsidR="009E56AA" w:rsidRPr="00B92FA5" w:rsidRDefault="009E56AA" w:rsidP="009E56AA">
      <w:pPr>
        <w:numPr>
          <w:ilvl w:val="0"/>
          <w:numId w:val="12"/>
        </w:numPr>
      </w:pPr>
      <w:r w:rsidRPr="00B92FA5">
        <w:rPr>
          <w:b/>
        </w:rPr>
        <w:t>DARPA Database</w:t>
      </w:r>
      <w:r w:rsidRPr="00B92FA5">
        <w:t xml:space="preserve"> (Walker et al. 2001): This is available in English language and the recordings are done when users are trying to make air travel arrangements through call center</w:t>
      </w:r>
      <w:r w:rsidR="00ED2B34">
        <w:t>s</w:t>
      </w:r>
      <w:r w:rsidRPr="00B92FA5">
        <w:t xml:space="preserve"> over a phone. It has </w:t>
      </w:r>
      <w:r w:rsidR="00ED2B34">
        <w:t xml:space="preserve">a </w:t>
      </w:r>
      <w:r w:rsidRPr="00B92FA5">
        <w:t xml:space="preserve">total </w:t>
      </w:r>
      <w:r w:rsidR="00ED2B34">
        <w:t xml:space="preserve">of </w:t>
      </w:r>
      <w:commentRangeStart w:id="21"/>
      <w:r w:rsidRPr="00B92FA5">
        <w:t xml:space="preserve">13,187 utterances </w:t>
      </w:r>
      <w:commentRangeEnd w:id="21"/>
      <w:r w:rsidR="00ED2B34">
        <w:rPr>
          <w:rStyle w:val="CommentReference"/>
        </w:rPr>
        <w:commentReference w:id="21"/>
      </w:r>
      <w:r w:rsidRPr="00B92FA5">
        <w:t>and 1,750 emotional utterances. The emotions recorded are frustration and annoyance.</w:t>
      </w:r>
    </w:p>
    <w:p w14:paraId="3047E4AD" w14:textId="79D75442" w:rsidR="009E56AA" w:rsidRPr="00B92FA5" w:rsidRDefault="009E56AA" w:rsidP="009E56AA">
      <w:pPr>
        <w:numPr>
          <w:ilvl w:val="0"/>
          <w:numId w:val="12"/>
        </w:numPr>
      </w:pPr>
      <w:r w:rsidRPr="00B92FA5">
        <w:rPr>
          <w:b/>
        </w:rPr>
        <w:t>Sensitive Artificial Listener</w:t>
      </w:r>
      <w:r w:rsidR="00D22296">
        <w:rPr>
          <w:b/>
        </w:rPr>
        <w:t xml:space="preserve"> (SAL</w:t>
      </w:r>
      <w:r w:rsidRPr="00B92FA5">
        <w:rPr>
          <w:b/>
        </w:rPr>
        <w:t>) Database</w:t>
      </w:r>
      <w:r w:rsidRPr="00B92FA5">
        <w:t xml:space="preserve"> (Cowie et al. 2004): The language of this database is English. It has audio-video recordings of 10 speakers </w:t>
      </w:r>
      <w:r w:rsidR="00ED2B34">
        <w:t>conversing</w:t>
      </w:r>
      <w:r w:rsidRPr="00B92FA5">
        <w:t xml:space="preserve"> with an </w:t>
      </w:r>
      <w:commentRangeStart w:id="22"/>
      <w:r w:rsidRPr="00B92FA5">
        <w:t>artificial listener</w:t>
      </w:r>
      <w:commentRangeEnd w:id="22"/>
      <w:r w:rsidR="00ED2B34">
        <w:rPr>
          <w:rStyle w:val="CommentReference"/>
        </w:rPr>
        <w:commentReference w:id="22"/>
      </w:r>
      <w:r w:rsidRPr="00B92FA5">
        <w:t xml:space="preserve"> which is or appears to be </w:t>
      </w:r>
      <w:r w:rsidR="00ED2B34">
        <w:t xml:space="preserve">a </w:t>
      </w:r>
      <w:r w:rsidRPr="00B92FA5">
        <w:t xml:space="preserve">machine. The recording is available for </w:t>
      </w:r>
      <w:r w:rsidR="003C0816">
        <w:t>approximately</w:t>
      </w:r>
      <w:r w:rsidRPr="00B92FA5">
        <w:t xml:space="preserve"> 10 hours and it covers wide range of emotional states.  </w:t>
      </w:r>
    </w:p>
    <w:p w14:paraId="511C8D46" w14:textId="27F9A6DB" w:rsidR="009E56AA" w:rsidRPr="00B92FA5" w:rsidRDefault="009E56AA" w:rsidP="009E56AA">
      <w:pPr>
        <w:numPr>
          <w:ilvl w:val="0"/>
          <w:numId w:val="12"/>
        </w:numPr>
      </w:pPr>
      <w:r w:rsidRPr="00B92FA5">
        <w:rPr>
          <w:b/>
        </w:rPr>
        <w:t>LDC Database</w:t>
      </w:r>
      <w:r w:rsidRPr="00B92FA5">
        <w:t xml:space="preserve"> (Liscombe et al. 2003 and Yacoub et al. 2003): This database is available in English language. This was recorded by 8 professional actors (</w:t>
      </w:r>
      <w:r w:rsidR="00ED2B34">
        <w:t>5 female actors</w:t>
      </w:r>
      <w:r w:rsidRPr="00B92FA5">
        <w:t xml:space="preserve">, </w:t>
      </w:r>
      <w:r w:rsidR="00ED2B34">
        <w:t xml:space="preserve">3 </w:t>
      </w:r>
      <w:r w:rsidRPr="00B92FA5">
        <w:t>male</w:t>
      </w:r>
      <w:r w:rsidR="00ED2B34">
        <w:t xml:space="preserve"> actors</w:t>
      </w:r>
      <w:r w:rsidRPr="00B92FA5">
        <w:t xml:space="preserve">) reading short dates and numbers of 4-syllables each. The emotions recorded in this database are </w:t>
      </w:r>
      <w:r w:rsidR="00ED2B34">
        <w:t>“</w:t>
      </w:r>
      <w:r w:rsidRPr="00B92FA5">
        <w:t>anxiety</w:t>
      </w:r>
      <w:r w:rsidR="00ED2B34">
        <w:t>”</w:t>
      </w:r>
      <w:r w:rsidRPr="00B92FA5">
        <w:t xml:space="preserve">, </w:t>
      </w:r>
      <w:r w:rsidR="00ED2B34">
        <w:t>“</w:t>
      </w:r>
      <w:r w:rsidRPr="00B92FA5">
        <w:t>cold</w:t>
      </w:r>
      <w:r w:rsidR="00ED2B34">
        <w:t>”</w:t>
      </w:r>
      <w:r w:rsidRPr="00B92FA5">
        <w:t xml:space="preserve"> </w:t>
      </w:r>
      <w:r w:rsidR="00ED2B34">
        <w:t>“</w:t>
      </w:r>
      <w:r w:rsidRPr="00B92FA5">
        <w:t>anger</w:t>
      </w:r>
      <w:r w:rsidR="00ED2B34">
        <w:t>”</w:t>
      </w:r>
      <w:r w:rsidRPr="00B92FA5">
        <w:t xml:space="preserve">, </w:t>
      </w:r>
      <w:r w:rsidR="00ED2B34">
        <w:t>“</w:t>
      </w:r>
      <w:r w:rsidRPr="00B92FA5">
        <w:t>contempt</w:t>
      </w:r>
      <w:r w:rsidR="00ED2B34">
        <w:t>”</w:t>
      </w:r>
      <w:r w:rsidRPr="00B92FA5">
        <w:t xml:space="preserve">, </w:t>
      </w:r>
      <w:r w:rsidR="00ED2B34">
        <w:t>“</w:t>
      </w:r>
      <w:r w:rsidRPr="00B92FA5">
        <w:t>boredom</w:t>
      </w:r>
      <w:r w:rsidR="00ED2B34">
        <w:t>”</w:t>
      </w:r>
      <w:r w:rsidRPr="00B92FA5">
        <w:t xml:space="preserve">, </w:t>
      </w:r>
      <w:r w:rsidR="00ED2B34">
        <w:t>“</w:t>
      </w:r>
      <w:r w:rsidRPr="00B92FA5">
        <w:t>despair</w:t>
      </w:r>
      <w:r w:rsidR="00ED2B34">
        <w:t>”</w:t>
      </w:r>
      <w:r w:rsidRPr="00B92FA5">
        <w:t xml:space="preserve">, </w:t>
      </w:r>
      <w:r w:rsidR="00ED2B34">
        <w:t>“</w:t>
      </w:r>
      <w:r w:rsidRPr="00B92FA5">
        <w:t>elation</w:t>
      </w:r>
      <w:r w:rsidR="00ED2B34">
        <w:t>”</w:t>
      </w:r>
      <w:r w:rsidRPr="00B92FA5">
        <w:t xml:space="preserve">, </w:t>
      </w:r>
      <w:r w:rsidR="00ED2B34">
        <w:t>“</w:t>
      </w:r>
      <w:r w:rsidRPr="00B92FA5">
        <w:t>disgust</w:t>
      </w:r>
      <w:r w:rsidR="00ED2B34">
        <w:t>”</w:t>
      </w:r>
      <w:r w:rsidRPr="00B92FA5">
        <w:t xml:space="preserve">, </w:t>
      </w:r>
      <w:r w:rsidR="00ED2B34">
        <w:t>“</w:t>
      </w:r>
      <w:r w:rsidRPr="00B92FA5">
        <w:t>hot anger</w:t>
      </w:r>
      <w:r w:rsidR="00ED2B34">
        <w:t>”</w:t>
      </w:r>
      <w:r w:rsidRPr="00B92FA5">
        <w:t xml:space="preserve">, </w:t>
      </w:r>
      <w:r w:rsidR="00ED2B34">
        <w:t>“</w:t>
      </w:r>
      <w:r w:rsidRPr="00B92FA5">
        <w:t>interest</w:t>
      </w:r>
      <w:r w:rsidR="00ED2B34">
        <w:t>”</w:t>
      </w:r>
      <w:r w:rsidRPr="00B92FA5">
        <w:t xml:space="preserve">, </w:t>
      </w:r>
      <w:r w:rsidR="00ED2B34">
        <w:t>“</w:t>
      </w:r>
      <w:r w:rsidRPr="00B92FA5">
        <w:t>happy</w:t>
      </w:r>
      <w:r w:rsidR="00ED2B34">
        <w:t>”</w:t>
      </w:r>
      <w:r w:rsidRPr="00B92FA5">
        <w:t xml:space="preserve">, </w:t>
      </w:r>
      <w:r w:rsidR="00ED2B34">
        <w:t>“</w:t>
      </w:r>
      <w:r w:rsidRPr="00B92FA5">
        <w:t>pride</w:t>
      </w:r>
      <w:r w:rsidR="00ED2B34">
        <w:t>”</w:t>
      </w:r>
      <w:r w:rsidRPr="00B92FA5">
        <w:t xml:space="preserve">, </w:t>
      </w:r>
      <w:r w:rsidR="00ED2B34">
        <w:t>“</w:t>
      </w:r>
      <w:r w:rsidRPr="00B92FA5">
        <w:t>panic</w:t>
      </w:r>
      <w:r w:rsidR="00ED2B34">
        <w:t>”</w:t>
      </w:r>
      <w:r w:rsidRPr="00B92FA5">
        <w:t xml:space="preserve">, </w:t>
      </w:r>
      <w:r w:rsidR="00ED2B34">
        <w:t>“</w:t>
      </w:r>
      <w:r w:rsidRPr="00B92FA5">
        <w:t>shame</w:t>
      </w:r>
      <w:r w:rsidR="00ED2B34">
        <w:t>”</w:t>
      </w:r>
      <w:r w:rsidRPr="00B92FA5">
        <w:t xml:space="preserve">, </w:t>
      </w:r>
      <w:r w:rsidR="00ED2B34">
        <w:t>“</w:t>
      </w:r>
      <w:r w:rsidRPr="00B92FA5">
        <w:t>sadness</w:t>
      </w:r>
      <w:r w:rsidR="00ED2B34">
        <w:t>”</w:t>
      </w:r>
      <w:r w:rsidRPr="00B92FA5">
        <w:t xml:space="preserve"> and </w:t>
      </w:r>
      <w:r w:rsidR="00ED2B34">
        <w:t>“</w:t>
      </w:r>
      <w:r w:rsidRPr="00B92FA5">
        <w:t>neutral</w:t>
      </w:r>
      <w:r w:rsidR="00ED2B34">
        <w:t>”</w:t>
      </w:r>
      <w:r w:rsidRPr="00B92FA5">
        <w:t>.</w:t>
      </w:r>
    </w:p>
    <w:p w14:paraId="41FF450D" w14:textId="77777777" w:rsidR="00B92FA5" w:rsidRDefault="00B92FA5" w:rsidP="00B92FA5"/>
    <w:p w14:paraId="4E9442B4" w14:textId="673D94ED" w:rsidR="004B0871" w:rsidRDefault="004B0871" w:rsidP="008252AA">
      <w:pPr>
        <w:pStyle w:val="Heading3"/>
      </w:pPr>
      <w:bookmarkStart w:id="23" w:name="_Toc454308"/>
      <w:bookmarkStart w:id="24" w:name="_Toc454724"/>
      <w:bookmarkStart w:id="25" w:name="_Toc459785"/>
      <w:r w:rsidRPr="004B0871">
        <w:t>Modelling techniques</w:t>
      </w:r>
      <w:bookmarkEnd w:id="23"/>
      <w:bookmarkEnd w:id="24"/>
      <w:bookmarkEnd w:id="25"/>
    </w:p>
    <w:p w14:paraId="207A88D2" w14:textId="18BB72FE" w:rsidR="00355AAA" w:rsidRPr="00B520F7" w:rsidRDefault="00355AAA" w:rsidP="00355AAA">
      <w:pPr>
        <w:rPr>
          <w:rFonts w:eastAsiaTheme="majorEastAsia" w:cstheme="majorBidi"/>
          <w:b/>
          <w:iCs/>
          <w:color w:val="2F5496" w:themeColor="accent1" w:themeShade="BF"/>
        </w:rPr>
      </w:pPr>
      <w:r w:rsidRPr="00B520F7">
        <w:t xml:space="preserve">There are different </w:t>
      </w:r>
      <w:r w:rsidR="001D03B8">
        <w:t xml:space="preserve">basic </w:t>
      </w:r>
      <w:r w:rsidRPr="00B520F7">
        <w:t>methods</w:t>
      </w:r>
      <w:r w:rsidR="00792951">
        <w:t xml:space="preserve"> applied for the prediction </w:t>
      </w:r>
      <w:r w:rsidR="00792951">
        <w:t>emotions from voice</w:t>
      </w:r>
      <w:r w:rsidRPr="00B520F7">
        <w:t>. The following fundamental approaches are taken into consideration.</w:t>
      </w:r>
    </w:p>
    <w:p w14:paraId="28CFCF41" w14:textId="13AC43B1" w:rsidR="004B0871" w:rsidRDefault="004B0871" w:rsidP="004B0871">
      <w:pPr>
        <w:pStyle w:val="Heading4"/>
      </w:pPr>
      <w:bookmarkStart w:id="26" w:name="_Toc454309"/>
      <w:bookmarkStart w:id="27" w:name="_Toc454725"/>
      <w:bookmarkStart w:id="28" w:name="_Toc459786"/>
      <w:r w:rsidRPr="004B0871">
        <w:t>Acoustic Phonetic Approach</w:t>
      </w:r>
      <w:bookmarkEnd w:id="26"/>
      <w:bookmarkEnd w:id="27"/>
      <w:bookmarkEnd w:id="28"/>
    </w:p>
    <w:p w14:paraId="69723EA0" w14:textId="62336CCD" w:rsidR="00355AAA" w:rsidRPr="001046BA" w:rsidRDefault="00355AAA" w:rsidP="00355AAA">
      <w:r w:rsidRPr="001046BA">
        <w:t>In</w:t>
      </w:r>
      <w:r w:rsidR="00792951">
        <w:t xml:space="preserve"> the</w:t>
      </w:r>
      <w:r w:rsidRPr="001046BA">
        <w:t xml:space="preserve"> </w:t>
      </w:r>
      <w:r w:rsidRPr="002151E1">
        <w:rPr>
          <w:iCs/>
        </w:rPr>
        <w:t>acoustic phonetic</w:t>
      </w:r>
      <w:r w:rsidRPr="00792951">
        <w:t xml:space="preserve"> approach,</w:t>
      </w:r>
      <w:r w:rsidRPr="001046BA">
        <w:t xml:space="preserve"> </w:t>
      </w:r>
      <w:r w:rsidR="00D24C17">
        <w:t xml:space="preserve">the </w:t>
      </w:r>
      <w:r w:rsidRPr="001046BA">
        <w:t>labelling of audio signals is crucial. In this process</w:t>
      </w:r>
      <w:r w:rsidR="00C3431F">
        <w:t>,</w:t>
      </w:r>
      <w:r w:rsidRPr="001046BA">
        <w:t xml:space="preserve"> different types of sounds are identified and labelled. </w:t>
      </w:r>
      <w:r w:rsidR="00792951">
        <w:t>I</w:t>
      </w:r>
      <w:r w:rsidRPr="001046BA">
        <w:t>n any spoken language</w:t>
      </w:r>
      <w:r w:rsidR="00C3431F">
        <w:t>,</w:t>
      </w:r>
      <w:r w:rsidRPr="001046BA">
        <w:t xml:space="preserve"> there exist a finite number of phonemes which are exclusive and described by the acoustic properties which form the basis for this approach.</w:t>
      </w:r>
    </w:p>
    <w:p w14:paraId="5ED96414" w14:textId="77777777" w:rsidR="00355AAA" w:rsidRPr="001046BA" w:rsidRDefault="00355AAA" w:rsidP="002151E1">
      <w:pPr>
        <w:pStyle w:val="ListParagraph"/>
        <w:spacing w:after="160"/>
      </w:pPr>
      <w:r w:rsidRPr="001046BA">
        <w:t>Steps involved in this approach are:</w:t>
      </w:r>
    </w:p>
    <w:p w14:paraId="54E138F1" w14:textId="69E1CD8F" w:rsidR="00355AAA" w:rsidRPr="001046BA" w:rsidRDefault="00355AAA" w:rsidP="00355AAA">
      <w:pPr>
        <w:pStyle w:val="ListParagraph"/>
        <w:numPr>
          <w:ilvl w:val="0"/>
          <w:numId w:val="13"/>
        </w:numPr>
        <w:spacing w:after="160"/>
      </w:pPr>
      <w:r w:rsidRPr="001046BA">
        <w:lastRenderedPageBreak/>
        <w:t>Spectral analysis of voice</w:t>
      </w:r>
      <w:r w:rsidR="00792951">
        <w:t>:</w:t>
      </w:r>
      <w:r w:rsidRPr="001046BA">
        <w:t xml:space="preserve"> A range of acoustic properties of various phonetic units is described here.</w:t>
      </w:r>
    </w:p>
    <w:p w14:paraId="5F52620C" w14:textId="5C6076C7" w:rsidR="00355AAA" w:rsidRPr="001046BA" w:rsidRDefault="00355AAA" w:rsidP="00355AAA">
      <w:pPr>
        <w:pStyle w:val="ListParagraph"/>
        <w:numPr>
          <w:ilvl w:val="0"/>
          <w:numId w:val="13"/>
        </w:numPr>
        <w:spacing w:after="160"/>
      </w:pPr>
      <w:r w:rsidRPr="001046BA">
        <w:t>Segmenting and labelling of voice</w:t>
      </w:r>
      <w:r w:rsidR="00792951">
        <w:t>:</w:t>
      </w:r>
      <w:r w:rsidRPr="001046BA">
        <w:t xml:space="preserve"> In this step</w:t>
      </w:r>
      <w:r w:rsidR="004958C0">
        <w:t>, the</w:t>
      </w:r>
      <w:r w:rsidRPr="001046BA">
        <w:t xml:space="preserve"> voice is segmented and labelled</w:t>
      </w:r>
      <w:r w:rsidR="004958C0">
        <w:t>.</w:t>
      </w:r>
    </w:p>
    <w:p w14:paraId="768840CB" w14:textId="1B678453" w:rsidR="00355AAA" w:rsidRPr="001046BA" w:rsidRDefault="00355AAA" w:rsidP="00355AAA">
      <w:pPr>
        <w:pStyle w:val="ListParagraph"/>
        <w:numPr>
          <w:ilvl w:val="0"/>
          <w:numId w:val="13"/>
        </w:numPr>
        <w:spacing w:after="160"/>
      </w:pPr>
      <w:r w:rsidRPr="001046BA">
        <w:t>Determining the string of words</w:t>
      </w:r>
      <w:r w:rsidR="00792951">
        <w:t xml:space="preserve">: </w:t>
      </w:r>
      <w:r w:rsidRPr="001046BA">
        <w:t>Finally</w:t>
      </w:r>
      <w:r w:rsidR="00792951">
        <w:t>,</w:t>
      </w:r>
      <w:r w:rsidRPr="001046BA">
        <w:t xml:space="preserve"> the string of words is identified from segment-labelled voice. </w:t>
      </w:r>
    </w:p>
    <w:p w14:paraId="474EBE9D" w14:textId="642AB52A" w:rsidR="004B0871" w:rsidRDefault="004B0871" w:rsidP="004B0871">
      <w:pPr>
        <w:pStyle w:val="Heading4"/>
      </w:pPr>
      <w:bookmarkStart w:id="29" w:name="_Toc454310"/>
      <w:bookmarkStart w:id="30" w:name="_Toc454726"/>
      <w:bookmarkStart w:id="31" w:name="_Toc459787"/>
      <w:r w:rsidRPr="004B0871">
        <w:t>Pattern Recognition Approach</w:t>
      </w:r>
      <w:bookmarkEnd w:id="29"/>
      <w:bookmarkEnd w:id="30"/>
      <w:bookmarkEnd w:id="31"/>
    </w:p>
    <w:p w14:paraId="394C5B19" w14:textId="77777777" w:rsidR="00355AAA" w:rsidRPr="00355AAA" w:rsidRDefault="00355AAA" w:rsidP="00355AAA">
      <w:bookmarkStart w:id="32" w:name="_Toc529807167"/>
      <w:r w:rsidRPr="00355AAA">
        <w:t>Pattern Recognition approach is the most popular approach in determining the emotion from voice. It involves two steps:</w:t>
      </w:r>
    </w:p>
    <w:p w14:paraId="414F9663" w14:textId="049C5AF7" w:rsidR="00355AAA" w:rsidRPr="00355AAA" w:rsidRDefault="00355AAA" w:rsidP="00355AAA">
      <w:pPr>
        <w:numPr>
          <w:ilvl w:val="0"/>
          <w:numId w:val="14"/>
        </w:numPr>
      </w:pPr>
      <w:r w:rsidRPr="00355AAA">
        <w:t>Pattern training</w:t>
      </w:r>
      <w:r w:rsidR="00792951">
        <w:t>:</w:t>
      </w:r>
      <w:r w:rsidRPr="00355AAA">
        <w:t xml:space="preserve"> In any audio signal</w:t>
      </w:r>
      <w:r w:rsidR="00792951">
        <w:t>,</w:t>
      </w:r>
      <w:r w:rsidRPr="00355AAA">
        <w:t xml:space="preserve"> the acoustic properties helps to identify patterns in different sounds. Training assists in identifying repeated patterns for labelling to increase recognition quality and is </w:t>
      </w:r>
      <w:r w:rsidR="000960CA">
        <w:t>the first</w:t>
      </w:r>
      <w:r w:rsidRPr="00355AAA">
        <w:t xml:space="preserve"> step </w:t>
      </w:r>
      <w:r w:rsidR="000960CA">
        <w:t>in</w:t>
      </w:r>
      <w:r w:rsidR="000960CA" w:rsidRPr="00355AAA">
        <w:t xml:space="preserve"> </w:t>
      </w:r>
      <w:r w:rsidRPr="00355AAA">
        <w:t xml:space="preserve">supervised learning methods. </w:t>
      </w:r>
    </w:p>
    <w:p w14:paraId="254938AC" w14:textId="2095A7E6" w:rsidR="00355AAA" w:rsidRPr="00355AAA" w:rsidRDefault="00355AAA" w:rsidP="00355AAA">
      <w:pPr>
        <w:numPr>
          <w:ilvl w:val="0"/>
          <w:numId w:val="14"/>
        </w:numPr>
      </w:pPr>
      <w:r w:rsidRPr="00355AAA">
        <w:t>Pattern comparison</w:t>
      </w:r>
      <w:r w:rsidR="00792951">
        <w:t>:</w:t>
      </w:r>
      <w:r w:rsidR="00792951" w:rsidRPr="00355AAA">
        <w:t xml:space="preserve"> </w:t>
      </w:r>
      <w:r w:rsidRPr="00355AAA">
        <w:t>This step compares the voice to be recogni</w:t>
      </w:r>
      <w:r w:rsidR="00792951">
        <w:t>z</w:t>
      </w:r>
      <w:r w:rsidRPr="00355AAA">
        <w:t xml:space="preserve">ed (unknown voice) with the different patterns observed in training stage to find the identity of </w:t>
      </w:r>
      <w:r w:rsidR="000960CA">
        <w:t xml:space="preserve">the </w:t>
      </w:r>
      <w:r w:rsidRPr="00355AAA">
        <w:t xml:space="preserve">unknown </w:t>
      </w:r>
      <w:r w:rsidR="000960CA">
        <w:t xml:space="preserve">voice </w:t>
      </w:r>
      <w:proofErr w:type="gramStart"/>
      <w:r w:rsidRPr="00355AAA">
        <w:t>on the basis of</w:t>
      </w:r>
      <w:proofErr w:type="gramEnd"/>
      <w:r w:rsidRPr="00355AAA">
        <w:t xml:space="preserve"> the best matched pattern. </w:t>
      </w:r>
    </w:p>
    <w:p w14:paraId="050FD6C2" w14:textId="77777777" w:rsidR="00355AAA" w:rsidRPr="00355AAA" w:rsidRDefault="00355AAA" w:rsidP="00355AAA">
      <w:r w:rsidRPr="00355AAA">
        <w:t>This approach is further classified into two methods</w:t>
      </w:r>
    </w:p>
    <w:p w14:paraId="4BAE93C3" w14:textId="26FBDB78" w:rsidR="00355AAA" w:rsidRPr="00355AAA" w:rsidRDefault="00355AAA" w:rsidP="00355AAA">
      <w:pPr>
        <w:numPr>
          <w:ilvl w:val="0"/>
          <w:numId w:val="15"/>
        </w:numPr>
      </w:pPr>
      <w:r w:rsidRPr="00355AAA">
        <w:t>Template based</w:t>
      </w:r>
      <w:r w:rsidR="00792951">
        <w:t>:</w:t>
      </w:r>
      <w:r w:rsidRPr="00355AAA">
        <w:t xml:space="preserve"> In this approach templates having prototypes of various voice patterns are made for reference which acts as a dictionary of words. Then voice to be recogni</w:t>
      </w:r>
      <w:r w:rsidR="000960CA">
        <w:t>z</w:t>
      </w:r>
      <w:r w:rsidRPr="00355AAA">
        <w:t>ed (unknown voice) is matched with these reference templates and the best matched pattern is selected.</w:t>
      </w:r>
    </w:p>
    <w:p w14:paraId="03677E07" w14:textId="271F4125" w:rsidR="00355AAA" w:rsidRPr="00355AAA" w:rsidRDefault="00355AAA" w:rsidP="00355AAA">
      <w:pPr>
        <w:numPr>
          <w:ilvl w:val="0"/>
          <w:numId w:val="15"/>
        </w:numPr>
      </w:pPr>
      <w:r w:rsidRPr="00355AAA">
        <w:t>Stochastic based</w:t>
      </w:r>
      <w:r w:rsidR="00792951">
        <w:t>:</w:t>
      </w:r>
      <w:r w:rsidRPr="00355AAA">
        <w:t xml:space="preserve"> This is the probabilistic model approach which deals with uncertain and incomplete information. This is the most suitable approach for voice recognition. </w:t>
      </w:r>
    </w:p>
    <w:p w14:paraId="345A9262" w14:textId="77777777" w:rsidR="00355AAA" w:rsidRPr="00355AAA" w:rsidRDefault="00355AAA" w:rsidP="00355AAA">
      <w:r w:rsidRPr="00355AAA">
        <w:t>Various popular methods based on stochastic approach are:</w:t>
      </w:r>
    </w:p>
    <w:p w14:paraId="11AE8A27" w14:textId="34B883AC" w:rsidR="00355AAA" w:rsidRPr="00355AAA" w:rsidRDefault="00355AAA" w:rsidP="00355AAA">
      <w:pPr>
        <w:rPr>
          <w:lang w:val="en-IN"/>
        </w:rPr>
      </w:pPr>
      <w:r w:rsidRPr="00355AAA">
        <w:t xml:space="preserve">Support Vector Machine (SVM) is a supervised machine learning method used for classification problems. This algorithm uses data items as points in </w:t>
      </w:r>
      <w:r w:rsidR="000960CA">
        <w:t xml:space="preserve">an </w:t>
      </w:r>
      <w:r w:rsidRPr="00355AAA">
        <w:t>n-dimension</w:t>
      </w:r>
      <w:r w:rsidR="000960CA">
        <w:t>al</w:t>
      </w:r>
      <w:r w:rsidRPr="00355AAA">
        <w:t xml:space="preserve"> space and </w:t>
      </w:r>
      <w:r w:rsidR="000960CA" w:rsidRPr="00355AAA">
        <w:t>find</w:t>
      </w:r>
      <w:r w:rsidR="000960CA">
        <w:t>s</w:t>
      </w:r>
      <w:r w:rsidR="000960CA" w:rsidRPr="00355AAA">
        <w:t xml:space="preserve"> </w:t>
      </w:r>
      <w:r w:rsidRPr="00355AAA">
        <w:t xml:space="preserve">the best hyperplane for segregating different classes of data points. The hyperplane is </w:t>
      </w:r>
      <w:r w:rsidR="000960CA">
        <w:t>searched</w:t>
      </w:r>
      <w:r w:rsidR="000960CA" w:rsidRPr="00355AAA">
        <w:t xml:space="preserve"> </w:t>
      </w:r>
      <w:r w:rsidRPr="00355AAA">
        <w:t>to maximi</w:t>
      </w:r>
      <w:r w:rsidR="000960CA">
        <w:t>z</w:t>
      </w:r>
      <w:r w:rsidRPr="00355AAA">
        <w:t xml:space="preserve">e the shortest distance between the data points of two classes and this </w:t>
      </w:r>
      <w:r w:rsidR="000960CA">
        <w:t xml:space="preserve">is </w:t>
      </w:r>
      <w:r w:rsidRPr="00355AAA">
        <w:t xml:space="preserve">achieved by the help of support vectors. The support vectors are the inner-boundary lines of different classes. </w:t>
      </w:r>
    </w:p>
    <w:p w14:paraId="6FF6B7C2" w14:textId="6836A73F" w:rsidR="00355AAA" w:rsidRPr="00355AAA" w:rsidRDefault="00355AAA" w:rsidP="00355AAA">
      <w:bookmarkStart w:id="33" w:name="_GoBack"/>
      <w:bookmarkEnd w:id="33"/>
      <w:r w:rsidRPr="00355AAA">
        <w:rPr>
          <w:lang w:val="en-IN"/>
        </w:rPr>
        <w:br/>
      </w:r>
      <w:r w:rsidRPr="00355AAA">
        <w:t xml:space="preserve">The benefit of SVM is that it can solve non-separable class problems </w:t>
      </w:r>
      <w:r w:rsidR="000960CA">
        <w:t>through the</w:t>
      </w:r>
      <w:r w:rsidR="000960CA" w:rsidRPr="00355AAA">
        <w:t xml:space="preserve"> </w:t>
      </w:r>
      <w:r w:rsidRPr="00355AAA">
        <w:t>transform</w:t>
      </w:r>
      <w:r w:rsidR="000960CA">
        <w:t xml:space="preserve">ation </w:t>
      </w:r>
      <w:r w:rsidRPr="00355AAA">
        <w:t xml:space="preserve">into a higher-dimensional space. SVM mainly deals with two class </w:t>
      </w:r>
      <w:r w:rsidR="004958C0" w:rsidRPr="00355AAA">
        <w:t>problems but</w:t>
      </w:r>
      <w:r w:rsidRPr="00355AAA">
        <w:t xml:space="preserve"> can handle multi-class problems by splitting into a set of two class problems. However</w:t>
      </w:r>
      <w:r w:rsidR="000960CA">
        <w:t>,</w:t>
      </w:r>
      <w:r w:rsidRPr="00355AAA">
        <w:t xml:space="preserve"> there are some demerits </w:t>
      </w:r>
      <w:r w:rsidR="000960CA">
        <w:t>to SVMs</w:t>
      </w:r>
      <w:r w:rsidR="00017354">
        <w:t xml:space="preserve">, for example will the </w:t>
      </w:r>
      <w:r w:rsidR="00017354" w:rsidRPr="00355AAA">
        <w:t>increas</w:t>
      </w:r>
      <w:r w:rsidR="00017354">
        <w:t>e</w:t>
      </w:r>
      <w:r w:rsidR="00017354" w:rsidRPr="00355AAA">
        <w:t xml:space="preserve"> </w:t>
      </w:r>
      <w:r w:rsidRPr="00355AAA">
        <w:t xml:space="preserve">to </w:t>
      </w:r>
      <w:r w:rsidR="00017354">
        <w:t xml:space="preserve">a </w:t>
      </w:r>
      <w:r w:rsidRPr="00355AAA">
        <w:t xml:space="preserve">higher dimension </w:t>
      </w:r>
      <w:r w:rsidR="00017354">
        <w:t>raise</w:t>
      </w:r>
      <w:r w:rsidR="00017354" w:rsidRPr="00355AAA">
        <w:t xml:space="preserve"> </w:t>
      </w:r>
      <w:r w:rsidRPr="00355AAA">
        <w:t xml:space="preserve">the </w:t>
      </w:r>
      <w:r w:rsidR="00017354">
        <w:t xml:space="preserve">number of </w:t>
      </w:r>
      <w:r w:rsidRPr="00355AAA">
        <w:t>coefficients related to it</w:t>
      </w:r>
      <w:r w:rsidR="00017354">
        <w:t>,</w:t>
      </w:r>
      <w:r w:rsidRPr="00355AAA">
        <w:t xml:space="preserve"> which may result to an overfitting of the model</w:t>
      </w:r>
      <w:r w:rsidR="00017354">
        <w:t>,</w:t>
      </w:r>
      <w:r w:rsidRPr="00355AAA">
        <w:t xml:space="preserve"> if not taken care of.</w:t>
      </w:r>
    </w:p>
    <w:p w14:paraId="66F47327" w14:textId="3F81395A" w:rsidR="00355AAA" w:rsidRPr="00355AAA" w:rsidRDefault="00D00CBF" w:rsidP="00355AAA">
      <w:pPr>
        <w:numPr>
          <w:ilvl w:val="0"/>
          <w:numId w:val="16"/>
        </w:numPr>
      </w:pPr>
      <w:r>
        <w:lastRenderedPageBreak/>
        <w:t xml:space="preserve">The </w:t>
      </w:r>
      <w:r w:rsidR="00355AAA" w:rsidRPr="00355AAA">
        <w:t xml:space="preserve">Hidden Markov </w:t>
      </w:r>
      <w:r w:rsidR="00017354">
        <w:t>M</w:t>
      </w:r>
      <w:r w:rsidR="00355AAA" w:rsidRPr="00355AAA">
        <w:t xml:space="preserve">odel </w:t>
      </w:r>
      <w:r w:rsidR="00017354">
        <w:t xml:space="preserve">(HMM) </w:t>
      </w:r>
      <w:r>
        <w:t>is</w:t>
      </w:r>
      <w:r w:rsidRPr="00355AAA">
        <w:t xml:space="preserve"> </w:t>
      </w:r>
      <w:r w:rsidR="00017354">
        <w:t>mainly applied</w:t>
      </w:r>
      <w:r w:rsidR="00017354" w:rsidRPr="00355AAA">
        <w:t xml:space="preserve"> </w:t>
      </w:r>
      <w:r w:rsidR="00355AAA" w:rsidRPr="00355AAA">
        <w:t xml:space="preserve">for reinforcement </w:t>
      </w:r>
      <w:proofErr w:type="gramStart"/>
      <w:r w:rsidR="00355AAA" w:rsidRPr="00355AAA">
        <w:t>learning, but</w:t>
      </w:r>
      <w:proofErr w:type="gramEnd"/>
      <w:r w:rsidR="00355AAA" w:rsidRPr="00355AAA">
        <w:t xml:space="preserve"> </w:t>
      </w:r>
      <w:r>
        <w:t>is</w:t>
      </w:r>
      <w:r w:rsidRPr="00355AAA">
        <w:t xml:space="preserve"> </w:t>
      </w:r>
      <w:r w:rsidR="00355AAA" w:rsidRPr="00355AAA">
        <w:t xml:space="preserve">also used for voice recognition. </w:t>
      </w:r>
      <w:r w:rsidR="00017354">
        <w:t>They</w:t>
      </w:r>
      <w:r w:rsidR="00017354" w:rsidRPr="00355AAA">
        <w:t xml:space="preserve"> </w:t>
      </w:r>
      <w:r w:rsidR="00355AAA" w:rsidRPr="00355AAA">
        <w:t>consist of latent variables (hidden variables) for each of the N possible states that a hidden variable at time t can be in</w:t>
      </w:r>
      <w:r w:rsidR="00017354">
        <w:t>.</w:t>
      </w:r>
      <w:r w:rsidR="00355AAA" w:rsidRPr="00355AAA">
        <w:t xml:space="preserve"> </w:t>
      </w:r>
      <w:r w:rsidR="00017354">
        <w:t>T</w:t>
      </w:r>
      <w:r w:rsidR="00355AAA" w:rsidRPr="00355AAA">
        <w:t>here is a transition probability from this state to each of the N possible states of the hidden variable at</w:t>
      </w:r>
      <w:r w:rsidR="00017354">
        <w:t xml:space="preserve"> a certain</w:t>
      </w:r>
      <w:r w:rsidR="00355AAA" w:rsidRPr="00355AAA">
        <w:t xml:space="preserve"> time. </w:t>
      </w:r>
    </w:p>
    <w:p w14:paraId="4AF28BBD" w14:textId="3EE57F4E" w:rsidR="00355AAA" w:rsidRPr="00355AAA" w:rsidRDefault="00017354" w:rsidP="00355AAA">
      <w:pPr>
        <w:numPr>
          <w:ilvl w:val="0"/>
          <w:numId w:val="16"/>
        </w:numPr>
      </w:pPr>
      <w:r>
        <w:t xml:space="preserve">Dynamic </w:t>
      </w:r>
      <w:r w:rsidR="00355AAA" w:rsidRPr="00355AAA">
        <w:t>T</w:t>
      </w:r>
      <w:r>
        <w:t xml:space="preserve">ime </w:t>
      </w:r>
      <w:r w:rsidR="00355AAA" w:rsidRPr="00355AAA">
        <w:t>W</w:t>
      </w:r>
      <w:r>
        <w:t>arping (DTW)</w:t>
      </w:r>
      <w:r w:rsidR="00355AAA" w:rsidRPr="00355AAA">
        <w:t xml:space="preserve"> is used for finding similarities between sequences </w:t>
      </w:r>
      <w:r>
        <w:t xml:space="preserve">of observations </w:t>
      </w:r>
      <w:r w:rsidR="00355AAA" w:rsidRPr="00355AAA">
        <w:t xml:space="preserve">that vary in time or speed. </w:t>
      </w:r>
      <w:r>
        <w:t>To apply</w:t>
      </w:r>
      <w:r>
        <w:t xml:space="preserve"> </w:t>
      </w:r>
      <w:r>
        <w:t>i</w:t>
      </w:r>
      <w:r>
        <w:t xml:space="preserve">t adequately for a </w:t>
      </w:r>
      <w:r w:rsidR="00355AAA" w:rsidRPr="00355AAA">
        <w:t>voice recognition system, it should be able to handle or deal with different speeds of multiple speakers.</w:t>
      </w:r>
    </w:p>
    <w:p w14:paraId="55E7B311" w14:textId="463F3EDE" w:rsidR="00355AAA" w:rsidRPr="00355AAA" w:rsidRDefault="00355AAA" w:rsidP="00355AAA">
      <w:pPr>
        <w:rPr>
          <w:lang w:val="en-IN"/>
        </w:rPr>
      </w:pPr>
      <w:r w:rsidRPr="00355AAA">
        <w:rPr>
          <w:lang w:val="en-IN"/>
        </w:rPr>
        <w:t xml:space="preserve">Furthermore, for an optimal </w:t>
      </w:r>
      <w:r w:rsidR="00017354">
        <w:rPr>
          <w:lang w:val="en-IN"/>
        </w:rPr>
        <w:t xml:space="preserve">sequence </w:t>
      </w:r>
      <w:r w:rsidRPr="00355AAA">
        <w:rPr>
          <w:lang w:val="en-IN"/>
        </w:rPr>
        <w:t>match in DTW</w:t>
      </w:r>
      <w:r w:rsidR="00017354">
        <w:rPr>
          <w:lang w:val="en-IN"/>
        </w:rPr>
        <w:t>,</w:t>
      </w:r>
      <w:r w:rsidRPr="00355AAA">
        <w:rPr>
          <w:lang w:val="en-IN"/>
        </w:rPr>
        <w:t xml:space="preserve"> certain rules and restriction must follow:</w:t>
      </w:r>
    </w:p>
    <w:p w14:paraId="34CD721C" w14:textId="77777777" w:rsidR="00355AAA" w:rsidRPr="00355AAA" w:rsidRDefault="00355AAA" w:rsidP="00355AAA">
      <w:pPr>
        <w:numPr>
          <w:ilvl w:val="0"/>
          <w:numId w:val="17"/>
        </w:numPr>
      </w:pPr>
      <w:r w:rsidRPr="00355AAA">
        <w:t>Sequence matching of all the indices of first with at least one index of other and vice versa</w:t>
      </w:r>
    </w:p>
    <w:p w14:paraId="489F7B55" w14:textId="77777777" w:rsidR="00355AAA" w:rsidRPr="00355AAA" w:rsidRDefault="00355AAA" w:rsidP="00355AAA">
      <w:pPr>
        <w:numPr>
          <w:ilvl w:val="0"/>
          <w:numId w:val="17"/>
        </w:numPr>
      </w:pPr>
      <w:r w:rsidRPr="00355AAA">
        <w:t>The first index of both the sequences must be matched (but it should be the single match)</w:t>
      </w:r>
    </w:p>
    <w:p w14:paraId="294B3995" w14:textId="77777777" w:rsidR="00355AAA" w:rsidRPr="00355AAA" w:rsidRDefault="00355AAA" w:rsidP="00355AAA">
      <w:pPr>
        <w:numPr>
          <w:ilvl w:val="0"/>
          <w:numId w:val="17"/>
        </w:numPr>
      </w:pPr>
      <w:r w:rsidRPr="00355AAA">
        <w:t xml:space="preserve">The last </w:t>
      </w:r>
      <w:commentRangeStart w:id="34"/>
      <w:r w:rsidRPr="00355AAA">
        <w:t xml:space="preserve">sequence </w:t>
      </w:r>
      <w:commentRangeEnd w:id="34"/>
      <w:r w:rsidR="00017354">
        <w:rPr>
          <w:rStyle w:val="CommentReference"/>
        </w:rPr>
        <w:commentReference w:id="34"/>
      </w:r>
      <w:r w:rsidRPr="00355AAA">
        <w:t>of both the sequence must be matched (but it should be the single match)</w:t>
      </w:r>
    </w:p>
    <w:p w14:paraId="45ECCA77" w14:textId="77777777" w:rsidR="00355AAA" w:rsidRPr="00355AAA" w:rsidRDefault="00355AAA" w:rsidP="00355AAA">
      <w:pPr>
        <w:numPr>
          <w:ilvl w:val="0"/>
          <w:numId w:val="17"/>
        </w:numPr>
      </w:pPr>
      <w:r w:rsidRPr="00355AAA">
        <w:t>Indices mapping from first to other sequences must be in increasing order and vice versa</w:t>
      </w:r>
    </w:p>
    <w:p w14:paraId="32F36A3F" w14:textId="19CB9073" w:rsidR="004B0871" w:rsidRDefault="004B0871" w:rsidP="00CC71D3">
      <w:pPr>
        <w:pStyle w:val="Heading3"/>
      </w:pPr>
      <w:bookmarkStart w:id="35" w:name="_Toc454311"/>
      <w:bookmarkStart w:id="36" w:name="_Toc454727"/>
      <w:bookmarkStart w:id="37" w:name="_Toc459788"/>
      <w:bookmarkEnd w:id="32"/>
      <w:r w:rsidRPr="004B0871">
        <w:t>Artificial Intelligence Approach (Knowledge based approach)</w:t>
      </w:r>
      <w:bookmarkEnd w:id="35"/>
      <w:bookmarkEnd w:id="36"/>
      <w:bookmarkEnd w:id="37"/>
    </w:p>
    <w:p w14:paraId="5EF9186C" w14:textId="242D20CE" w:rsidR="00F32DC4" w:rsidRDefault="001D03B8" w:rsidP="00355AAA">
      <w:r>
        <w:t xml:space="preserve">The Artificial Intelligence Approach (Knowledge based approach) </w:t>
      </w:r>
      <w:r w:rsidR="00355AAA" w:rsidRPr="0017185A">
        <w:t xml:space="preserve">is a mixture of pattern recognition and </w:t>
      </w:r>
      <w:r>
        <w:t xml:space="preserve">the </w:t>
      </w:r>
      <w:r w:rsidR="00355AAA" w:rsidRPr="0017185A">
        <w:t>acoustic phonetic approach. In this approach</w:t>
      </w:r>
      <w:r>
        <w:t>,</w:t>
      </w:r>
      <w:r w:rsidR="00355AAA" w:rsidRPr="0017185A">
        <w:t xml:space="preserve"> </w:t>
      </w:r>
      <w:r>
        <w:t>the</w:t>
      </w:r>
      <w:r w:rsidR="004958C0">
        <w:t xml:space="preserve"> </w:t>
      </w:r>
      <w:r w:rsidR="00355AAA" w:rsidRPr="0017185A">
        <w:t xml:space="preserve">recognition of voice is </w:t>
      </w:r>
      <w:r>
        <w:t>conducted</w:t>
      </w:r>
      <w:r w:rsidRPr="0017185A">
        <w:t xml:space="preserve"> </w:t>
      </w:r>
      <w:proofErr w:type="gramStart"/>
      <w:r w:rsidR="00355AAA" w:rsidRPr="0017185A">
        <w:t>similar to</w:t>
      </w:r>
      <w:proofErr w:type="gramEnd"/>
      <w:r w:rsidR="00355AAA" w:rsidRPr="0017185A">
        <w:t xml:space="preserve"> </w:t>
      </w:r>
      <w:r>
        <w:t xml:space="preserve">the way </w:t>
      </w:r>
      <w:r w:rsidR="00355AAA" w:rsidRPr="0017185A">
        <w:t>how human</w:t>
      </w:r>
      <w:r>
        <w:t xml:space="preserve"> beings</w:t>
      </w:r>
      <w:r w:rsidR="00355AAA" w:rsidRPr="0017185A">
        <w:t xml:space="preserve"> </w:t>
      </w:r>
      <w:r w:rsidRPr="0017185A">
        <w:t>appl</w:t>
      </w:r>
      <w:r>
        <w:t>y</w:t>
      </w:r>
      <w:r w:rsidRPr="0017185A">
        <w:t xml:space="preserve"> </w:t>
      </w:r>
      <w:r w:rsidR="00355AAA" w:rsidRPr="0017185A">
        <w:t>intelligence</w:t>
      </w:r>
      <w:r>
        <w:t xml:space="preserve"> to read emotions of others</w:t>
      </w:r>
      <w:r w:rsidR="00355AAA" w:rsidRPr="0017185A">
        <w:t>. This approach use</w:t>
      </w:r>
      <w:r>
        <w:t>s</w:t>
      </w:r>
      <w:r w:rsidR="00355AAA" w:rsidRPr="0017185A">
        <w:t xml:space="preserve"> linguistic</w:t>
      </w:r>
      <w:r>
        <w:t>s</w:t>
      </w:r>
      <w:r w:rsidR="00355AAA" w:rsidRPr="0017185A">
        <w:t xml:space="preserve">, phonetics and spectrogram information of the voice. In the context of voice emotion detection, </w:t>
      </w:r>
      <w:r>
        <w:t xml:space="preserve">the </w:t>
      </w:r>
      <w:r w:rsidRPr="0017185A">
        <w:t>knowledge-based</w:t>
      </w:r>
      <w:r w:rsidR="00355AAA" w:rsidRPr="0017185A">
        <w:t xml:space="preserve"> approach requires a detailed study of spectrograms and is incorporated using rules and procedures which helps in its pure form of knowledge engineering design. </w:t>
      </w:r>
    </w:p>
    <w:p w14:paraId="57525C9D" w14:textId="02808B4E" w:rsidR="00355AAA" w:rsidRDefault="00355AAA" w:rsidP="00355AAA">
      <w:r w:rsidRPr="0017185A">
        <w:t>However</w:t>
      </w:r>
      <w:r w:rsidR="001D03B8">
        <w:t>,</w:t>
      </w:r>
      <w:r w:rsidRPr="0017185A">
        <w:t xml:space="preserve"> due to the problem faced in </w:t>
      </w:r>
      <w:r w:rsidR="001D03B8">
        <w:t xml:space="preserve">the </w:t>
      </w:r>
      <w:r w:rsidRPr="0017185A">
        <w:t>quantification of expert knowledge</w:t>
      </w:r>
      <w:r w:rsidR="001D03B8">
        <w:t>,</w:t>
      </w:r>
      <w:r w:rsidRPr="0017185A">
        <w:t xml:space="preserve"> the success of this approach is limited. </w:t>
      </w:r>
      <w:r w:rsidR="00F32DC4">
        <w:t>Fur</w:t>
      </w:r>
      <w:r w:rsidR="00F32DC4">
        <w:t>ther</w:t>
      </w:r>
      <w:r w:rsidR="00F32DC4">
        <w:t>,</w:t>
      </w:r>
      <w:r w:rsidR="00F32DC4">
        <w:t xml:space="preserve"> the</w:t>
      </w:r>
      <w:r w:rsidRPr="0017185A">
        <w:t xml:space="preserve"> integration of different levels of human knowledge like phonetics, syntax, phonotactics, semantics, lexical access and pragmatics has many difficulties. For this approach</w:t>
      </w:r>
      <w:r w:rsidR="00F32DC4">
        <w:t>,</w:t>
      </w:r>
      <w:r w:rsidRPr="0017185A">
        <w:t xml:space="preserve"> artificial neural networks method </w:t>
      </w:r>
      <w:proofErr w:type="gramStart"/>
      <w:r w:rsidR="00F32DC4">
        <w:t>are</w:t>
      </w:r>
      <w:proofErr w:type="gramEnd"/>
      <w:r w:rsidR="00F32DC4" w:rsidRPr="0017185A">
        <w:t xml:space="preserve"> </w:t>
      </w:r>
      <w:r w:rsidRPr="0017185A">
        <w:t xml:space="preserve">more reliable which </w:t>
      </w:r>
      <w:r w:rsidR="00F32DC4">
        <w:t>are</w:t>
      </w:r>
      <w:r w:rsidR="00F32DC4" w:rsidRPr="0017185A">
        <w:t xml:space="preserve"> </w:t>
      </w:r>
      <w:r w:rsidRPr="0017185A">
        <w:t xml:space="preserve">based on </w:t>
      </w:r>
      <w:r w:rsidR="00F32DC4">
        <w:t xml:space="preserve">a set of </w:t>
      </w:r>
      <w:r w:rsidR="00F32DC4">
        <w:t xml:space="preserve">operations to a set of variables with each operation in the network having a </w:t>
      </w:r>
      <w:r w:rsidRPr="0017185A">
        <w:t>weight attached.</w:t>
      </w:r>
    </w:p>
    <w:p w14:paraId="3F3FCB3A" w14:textId="0DB7E11C" w:rsidR="00102941" w:rsidRDefault="00102941" w:rsidP="00102941">
      <w:pPr>
        <w:pStyle w:val="Heading4"/>
      </w:pPr>
      <w:bookmarkStart w:id="38" w:name="_Toc454312"/>
      <w:bookmarkStart w:id="39" w:name="_Toc454728"/>
      <w:bookmarkStart w:id="40" w:name="_Toc459789"/>
      <w:r w:rsidRPr="00102941">
        <w:t>Classification Algorithms</w:t>
      </w:r>
      <w:bookmarkEnd w:id="38"/>
      <w:bookmarkEnd w:id="39"/>
      <w:bookmarkEnd w:id="40"/>
    </w:p>
    <w:p w14:paraId="0EDB7211" w14:textId="57CA8042" w:rsidR="00355AAA" w:rsidRDefault="00355AAA" w:rsidP="00355AAA">
      <w:pPr>
        <w:pStyle w:val="ListParagraph"/>
        <w:numPr>
          <w:ilvl w:val="0"/>
          <w:numId w:val="18"/>
        </w:numPr>
        <w:spacing w:after="160"/>
        <w:ind w:left="426"/>
      </w:pPr>
      <w:r>
        <w:t>SVM</w:t>
      </w:r>
      <w:r w:rsidR="00F32DC4">
        <w:t>:</w:t>
      </w:r>
      <w:r>
        <w:t xml:space="preserve"> </w:t>
      </w:r>
      <w:r w:rsidR="00F32DC4">
        <w:t xml:space="preserve">The SVM </w:t>
      </w:r>
      <w:r>
        <w:t xml:space="preserve">algorithm considers a set of features as data points in the hyperspace. </w:t>
      </w:r>
      <w:r w:rsidR="009427FD">
        <w:t xml:space="preserve">A </w:t>
      </w:r>
      <w:r>
        <w:t>hyperplane is divided in such a way that it maximi</w:t>
      </w:r>
      <w:r w:rsidR="00F32DC4">
        <w:t>z</w:t>
      </w:r>
      <w:r>
        <w:t>e</w:t>
      </w:r>
      <w:r w:rsidR="00F32DC4">
        <w:t>s</w:t>
      </w:r>
      <w:r>
        <w:t xml:space="preserve"> the distance between this hyperplane and each support vector, while the objective function is minimized. Sometimes</w:t>
      </w:r>
      <w:r w:rsidR="00F32DC4">
        <w:t>,</w:t>
      </w:r>
      <w:r>
        <w:t xml:space="preserve"> dividing the hyperspace is a difficult. Hence</w:t>
      </w:r>
      <w:r w:rsidR="00F32DC4">
        <w:t>,</w:t>
      </w:r>
      <w:r>
        <w:t xml:space="preserve"> SVM allows to misclassify </w:t>
      </w:r>
      <w:r w:rsidR="00F32DC4">
        <w:t xml:space="preserve">a </w:t>
      </w:r>
      <w:r>
        <w:t>few data points using a margin but increases the overall performance. (Òscar, 2017)</w:t>
      </w:r>
    </w:p>
    <w:p w14:paraId="13B3B5DE" w14:textId="42B8D88D" w:rsidR="00355AAA" w:rsidRDefault="00355AAA" w:rsidP="00355AAA">
      <w:pPr>
        <w:pStyle w:val="ListParagraph"/>
        <w:numPr>
          <w:ilvl w:val="0"/>
          <w:numId w:val="18"/>
        </w:numPr>
        <w:spacing w:after="160"/>
        <w:ind w:left="426"/>
      </w:pPr>
      <w:r>
        <w:lastRenderedPageBreak/>
        <w:t>Naïve Bayes</w:t>
      </w:r>
      <w:r w:rsidR="00F32DC4">
        <w:t>:</w:t>
      </w:r>
      <w:r>
        <w:t xml:space="preserve"> It is a simple learning method based on </w:t>
      </w:r>
      <w:r w:rsidR="00D47B5D">
        <w:t xml:space="preserve">the </w:t>
      </w:r>
      <w:r>
        <w:t>Bayes conditional probability rule. The probability</w:t>
      </w:r>
      <w:r w:rsidR="00D47B5D">
        <w:t xml:space="preserve"> of a set of observations to belong to a certain class </w:t>
      </w:r>
      <w:r w:rsidR="00D47B5D">
        <w:t>bases on the method</w:t>
      </w:r>
      <w:r>
        <w:t xml:space="preserve"> that each single feature contributes independently to the final probability result to be a class and each </w:t>
      </w:r>
      <w:r w:rsidR="00D47B5D">
        <w:t xml:space="preserve">feature has </w:t>
      </w:r>
      <w:r>
        <w:t xml:space="preserve">its </w:t>
      </w:r>
      <w:r w:rsidR="00D47B5D">
        <w:t xml:space="preserve">own </w:t>
      </w:r>
      <w:r>
        <w:t>distribution.</w:t>
      </w:r>
    </w:p>
    <w:p w14:paraId="7054C842" w14:textId="2A8E2DFE" w:rsidR="00355AAA" w:rsidRDefault="00D47B5D" w:rsidP="00355AAA">
      <w:pPr>
        <w:pStyle w:val="ListParagraph"/>
        <w:numPr>
          <w:ilvl w:val="0"/>
          <w:numId w:val="18"/>
        </w:numPr>
        <w:spacing w:after="160"/>
        <w:ind w:left="426"/>
      </w:pPr>
      <w:r>
        <w:t>K-Nearest Neigh</w:t>
      </w:r>
      <w:r>
        <w:t>bors</w:t>
      </w:r>
      <w:r w:rsidR="0044598D">
        <w:t xml:space="preserve"> Algorithm</w:t>
      </w:r>
      <w:r>
        <w:t xml:space="preserve"> (</w:t>
      </w:r>
      <w:r w:rsidR="00355AAA">
        <w:t>KNN</w:t>
      </w:r>
      <w:r>
        <w:t>)</w:t>
      </w:r>
      <w:r w:rsidR="00F32DC4">
        <w:t>:</w:t>
      </w:r>
      <w:r w:rsidR="00355AAA">
        <w:t xml:space="preserve"> The K-Nearest Neighbors algorithm is a non-parametric, instance-based learning method used both in classification and regression. In classification</w:t>
      </w:r>
      <w:r w:rsidR="009427FD">
        <w:t>,</w:t>
      </w:r>
      <w:r w:rsidR="00355AAA">
        <w:t xml:space="preserve"> an object in space is identified by a majority vote of its nearest neighbors. The value of k is always positive and requires a relative weighting so that the nearest neighbors can contribute more than the distant objects. In any training dataset, it looks for similar feature to predict values whenever new data points are added to test. It implies that the new point is assigned a value based on its closeness to data points in the training set. Hence this algorithm is very effective and robust for a large training data. </w:t>
      </w:r>
    </w:p>
    <w:p w14:paraId="7F93782B" w14:textId="7DB971A1" w:rsidR="00355AAA" w:rsidRDefault="009D2C4F" w:rsidP="00355AAA">
      <w:pPr>
        <w:pStyle w:val="ListParagraph"/>
        <w:numPr>
          <w:ilvl w:val="0"/>
          <w:numId w:val="18"/>
        </w:numPr>
        <w:spacing w:after="160"/>
        <w:ind w:left="426"/>
      </w:pPr>
      <w:r>
        <w:t>Multilayer perceptron (</w:t>
      </w:r>
      <w:r w:rsidR="00355AAA">
        <w:t>MLP</w:t>
      </w:r>
      <w:r>
        <w:t>)</w:t>
      </w:r>
      <w:r w:rsidR="00362FC6">
        <w:t>:</w:t>
      </w:r>
      <w:r w:rsidR="00355AAA">
        <w:t xml:space="preserve"> The multilayer perceptron (MLP) is a neural network using feed-forward having up to two hidden layers. It is a function where one or more independent variable</w:t>
      </w:r>
      <w:r w:rsidR="008901E7">
        <w:t>s</w:t>
      </w:r>
      <w:r w:rsidR="00355AAA">
        <w:t xml:space="preserve"> are used to minimize the prediction error of one or more target (dependent) variables. It belongs to a class of Deep Neural Network (DNN) and is based on </w:t>
      </w:r>
      <w:r w:rsidR="008901E7">
        <w:t xml:space="preserve">the </w:t>
      </w:r>
      <w:r w:rsidR="00355AAA">
        <w:t>B</w:t>
      </w:r>
      <w:r w:rsidR="008901E7">
        <w:t>ackpropagation (B</w:t>
      </w:r>
      <w:r w:rsidR="00355AAA">
        <w:t>P</w:t>
      </w:r>
      <w:r w:rsidR="008901E7">
        <w:t>)</w:t>
      </w:r>
      <w:r w:rsidR="00355AAA">
        <w:t xml:space="preserve"> learning algorithm. However</w:t>
      </w:r>
      <w:r w:rsidR="008901E7">
        <w:t>,</w:t>
      </w:r>
      <w:r w:rsidR="00355AAA">
        <w:t xml:space="preserve"> major drawback</w:t>
      </w:r>
      <w:r w:rsidR="008901E7">
        <w:t>s</w:t>
      </w:r>
      <w:r w:rsidR="00355AAA">
        <w:t xml:space="preserve"> include heavy computational burdens of densely connected multilayers, structures and deep iterations. Hence</w:t>
      </w:r>
      <w:r w:rsidR="008901E7">
        <w:t>,</w:t>
      </w:r>
      <w:r w:rsidR="00355AAA">
        <w:t xml:space="preserve"> it requires a considerable amount of time for recognition accuracy.</w:t>
      </w:r>
    </w:p>
    <w:p w14:paraId="577614E9" w14:textId="6B660583" w:rsidR="00355AAA" w:rsidRDefault="00355AAA" w:rsidP="00355AAA">
      <w:pPr>
        <w:pStyle w:val="ListParagraph"/>
        <w:numPr>
          <w:ilvl w:val="0"/>
          <w:numId w:val="18"/>
        </w:numPr>
        <w:spacing w:after="160"/>
        <w:ind w:left="426"/>
      </w:pPr>
      <w:r>
        <w:t>HMM</w:t>
      </w:r>
      <w:r w:rsidR="008901E7">
        <w:t>:</w:t>
      </w:r>
      <w:r>
        <w:t xml:space="preserve"> Th</w:t>
      </w:r>
      <w:r w:rsidR="008901E7">
        <w:t>e HMM</w:t>
      </w:r>
      <w:r>
        <w:t xml:space="preserve"> is one of the most important machine learning models in speech and language processing. A Markov Model is a stochastic state space model involving transitions (randomly) between states where the probability of the transitions is only dependent upon the current state, rather than any of the previous states. The model is known to possess memoryless markov propert</w:t>
      </w:r>
      <w:r w:rsidR="008901E7">
        <w:t>ies</w:t>
      </w:r>
      <w:r>
        <w:t xml:space="preserve">. </w:t>
      </w:r>
    </w:p>
    <w:p w14:paraId="680D2242" w14:textId="77777777" w:rsidR="00355AAA" w:rsidRDefault="00355AAA" w:rsidP="00355AAA">
      <w:pPr>
        <w:ind w:left="426"/>
      </w:pPr>
      <w:r>
        <w:t>Hidden Markov Models are Markov Models where the states are hidden from view, rather than being observable. Instead there are a set of output observations, related to the states, which are directly visible.</w:t>
      </w:r>
    </w:p>
    <w:p w14:paraId="5AE8223B" w14:textId="77777777" w:rsidR="00355AAA" w:rsidRDefault="00355AAA" w:rsidP="00355AAA">
      <w:pPr>
        <w:keepNext/>
        <w:jc w:val="center"/>
      </w:pPr>
      <w:r>
        <w:rPr>
          <w:noProof/>
        </w:rPr>
        <w:drawing>
          <wp:inline distT="0" distB="0" distL="0" distR="0" wp14:anchorId="115684DD" wp14:editId="6EE11775">
            <wp:extent cx="5540460" cy="1423359"/>
            <wp:effectExtent l="0" t="0" r="3175" b="5715"/>
            <wp:docPr id="1087451183" name="Picture 108745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540460" cy="1423359"/>
                    </a:xfrm>
                    <a:prstGeom prst="rect">
                      <a:avLst/>
                    </a:prstGeom>
                  </pic:spPr>
                </pic:pic>
              </a:graphicData>
            </a:graphic>
          </wp:inline>
        </w:drawing>
      </w:r>
    </w:p>
    <w:p w14:paraId="16760CA0" w14:textId="34FFF340" w:rsidR="00355AAA" w:rsidRDefault="00355AAA" w:rsidP="00355AAA">
      <w:pPr>
        <w:pStyle w:val="Caption"/>
        <w:jc w:val="center"/>
      </w:pPr>
      <w:bookmarkStart w:id="41" w:name="_Ref458230"/>
      <w:bookmarkStart w:id="42" w:name="_Toc408664"/>
      <w:bookmarkStart w:id="43" w:name="_Toc456562"/>
      <w:r>
        <w:t xml:space="preserve">Figure </w:t>
      </w:r>
      <w:r>
        <w:rPr>
          <w:noProof/>
        </w:rPr>
        <w:fldChar w:fldCharType="begin"/>
      </w:r>
      <w:r>
        <w:rPr>
          <w:noProof/>
        </w:rPr>
        <w:instrText xml:space="preserve"> SEQ Figure \* ARABIC </w:instrText>
      </w:r>
      <w:r>
        <w:rPr>
          <w:noProof/>
        </w:rPr>
        <w:fldChar w:fldCharType="separate"/>
      </w:r>
      <w:r w:rsidR="00EF134A">
        <w:rPr>
          <w:noProof/>
        </w:rPr>
        <w:t>2</w:t>
      </w:r>
      <w:r>
        <w:rPr>
          <w:noProof/>
        </w:rPr>
        <w:fldChar w:fldCharType="end"/>
      </w:r>
      <w:bookmarkEnd w:id="41"/>
      <w:r>
        <w:t xml:space="preserve"> </w:t>
      </w:r>
      <w:r w:rsidRPr="00BD68D1">
        <w:t>Hidden states in HMM</w:t>
      </w:r>
      <w:bookmarkEnd w:id="42"/>
      <w:bookmarkEnd w:id="43"/>
    </w:p>
    <w:p w14:paraId="101035CB" w14:textId="6E01F9BB" w:rsidR="0097471E" w:rsidRPr="00061F8D" w:rsidRDefault="0097471E" w:rsidP="00061F8D">
      <w:pPr>
        <w:rPr>
          <w:sz w:val="20"/>
          <w:szCs w:val="20"/>
        </w:rPr>
      </w:pPr>
      <w:r w:rsidRPr="00061F8D">
        <w:rPr>
          <w:sz w:val="20"/>
          <w:szCs w:val="20"/>
          <w:lang w:val="en-IN"/>
        </w:rPr>
        <w:lastRenderedPageBreak/>
        <w:t xml:space="preserve">Source: </w:t>
      </w:r>
      <w:r w:rsidRPr="00061F8D">
        <w:rPr>
          <w:sz w:val="20"/>
          <w:szCs w:val="20"/>
        </w:rPr>
        <w:t xml:space="preserve">Wikipedia contributors. (2018). Hidden Markov model. In </w:t>
      </w:r>
      <w:r w:rsidRPr="00061F8D">
        <w:rPr>
          <w:i/>
          <w:iCs/>
          <w:sz w:val="20"/>
          <w:szCs w:val="20"/>
        </w:rPr>
        <w:t>Wikipedia, The Free Encyclopedia</w:t>
      </w:r>
      <w:r w:rsidRPr="00061F8D">
        <w:rPr>
          <w:sz w:val="20"/>
          <w:szCs w:val="20"/>
        </w:rPr>
        <w:t xml:space="preserve">. Retrieved 15:37, February 7, 2019, from </w:t>
      </w:r>
      <w:hyperlink r:id="rId17" w:history="1">
        <w:r w:rsidRPr="00061F8D">
          <w:rPr>
            <w:rStyle w:val="Hyperlink"/>
            <w:sz w:val="20"/>
            <w:szCs w:val="20"/>
          </w:rPr>
          <w:t>https://en.wikipedia.org/w/index.php?title=Hidden_Markov_model&amp;oldid=872390786</w:t>
        </w:r>
      </w:hyperlink>
    </w:p>
    <w:p w14:paraId="49CF0BC6" w14:textId="09EE567B" w:rsidR="00355AAA" w:rsidRDefault="00355AAA" w:rsidP="00355AAA">
      <w:r>
        <w:t>The above diagram shows the architecture of hidden states in HMM. A random variable x(t) is the hidden state for time t and y(t) which is also a random variable is the observation at time t. Conditional dependencies are denoted by the arrows in the diagram. The conditional probability distribution of x(t) at any given time t depends on value of the hidden variable x(t-1). Any other preceding value from time (t-2) has no influence in this model. This property is extended in the hidden model where the state space of the hidden variables is discrete with the observations can be both discrete and continuous. Two types of variable exist in HMM:</w:t>
      </w:r>
    </w:p>
    <w:p w14:paraId="270386DE" w14:textId="77777777" w:rsidR="00355AAA" w:rsidRDefault="00355AAA" w:rsidP="00355AAA">
      <w:pPr>
        <w:pStyle w:val="ListParagraph"/>
        <w:numPr>
          <w:ilvl w:val="0"/>
          <w:numId w:val="19"/>
        </w:numPr>
        <w:spacing w:after="160"/>
      </w:pPr>
      <w:r>
        <w:t xml:space="preserve">Transition probabilities: They control the way the hidden state at time t is considered, given the hidden state at time (t-1) </w:t>
      </w:r>
    </w:p>
    <w:p w14:paraId="4D59C79E" w14:textId="77777777" w:rsidR="00355AAA" w:rsidRDefault="00355AAA" w:rsidP="00355AAA">
      <w:pPr>
        <w:pStyle w:val="ListParagraph"/>
        <w:numPr>
          <w:ilvl w:val="0"/>
          <w:numId w:val="19"/>
        </w:numPr>
        <w:spacing w:after="160"/>
      </w:pPr>
      <w:r>
        <w:t xml:space="preserve">Output probabilities: It controls the distribution of observed variable at a </w:t>
      </w:r>
      <w:proofErr w:type="gramStart"/>
      <w:r>
        <w:t>particular time</w:t>
      </w:r>
      <w:proofErr w:type="gramEnd"/>
      <w:r>
        <w:t xml:space="preserve"> provided the state of the hidden variable is given at that time</w:t>
      </w:r>
    </w:p>
    <w:p w14:paraId="084BD17E" w14:textId="77777777" w:rsidR="00355AAA" w:rsidRDefault="00355AAA" w:rsidP="00355AAA">
      <w:r>
        <w:t>There are N possible values for a hidden state space. Given for each of these N possible states, there is a transition probability from the current state to each of the N possible states of the hidden variable at time (t+1), thereby providing N2 transition probabilities. This NxN matrix of transition probabilities is called a Markov matrix.</w:t>
      </w:r>
    </w:p>
    <w:p w14:paraId="5FB08120" w14:textId="655C4A28" w:rsidR="00355AAA" w:rsidRPr="00123915" w:rsidRDefault="00355AAA" w:rsidP="00355AAA">
      <w:r>
        <w:t>In speech recognition, HMM provides a robust framework for modelling the relationship between a small set of phone</w:t>
      </w:r>
      <w:r w:rsidR="00667291">
        <w:t>me</w:t>
      </w:r>
      <w:r>
        <w:t>s (hidden states) and acoustic features (observations). On the contrary, there is a limitation of HMM on the assumption of conditional independence. It means that the observation is independently and similarly distributed for a given hidden state. However recent developments in Deep Neural Network (DNN) for acoustic modelling has somewhat removed this problem.</w:t>
      </w:r>
    </w:p>
    <w:p w14:paraId="0D644FD5" w14:textId="43A913CF" w:rsidR="00102941" w:rsidRDefault="00102941" w:rsidP="008252AA">
      <w:pPr>
        <w:pStyle w:val="Heading3"/>
      </w:pPr>
      <w:bookmarkStart w:id="44" w:name="_Toc454313"/>
      <w:bookmarkStart w:id="45" w:name="_Toc454729"/>
      <w:bookmarkStart w:id="46" w:name="_Toc459790"/>
      <w:r w:rsidRPr="00102941">
        <w:t>Voice Emotion Detection Tools</w:t>
      </w:r>
      <w:bookmarkEnd w:id="44"/>
      <w:bookmarkEnd w:id="45"/>
      <w:bookmarkEnd w:id="46"/>
    </w:p>
    <w:p w14:paraId="6162FF3A" w14:textId="77777777" w:rsidR="00355AAA" w:rsidRPr="00355AAA" w:rsidRDefault="00355AAA" w:rsidP="00355AAA">
      <w:r w:rsidRPr="00355AAA">
        <w:t>A variety of tools for emotion recognition from speech have been developed and are constantly being updated as well as maintained. As for the academic nature of this project, this section only discusses open-source frameworks that are freely available rather than the commercialized counterparts.</w:t>
      </w:r>
    </w:p>
    <w:p w14:paraId="2DE63361" w14:textId="77777777" w:rsidR="00355AAA" w:rsidRPr="00355AAA" w:rsidRDefault="00355AAA" w:rsidP="00810EB2">
      <w:pPr>
        <w:pStyle w:val="Heading4"/>
      </w:pPr>
      <w:bookmarkStart w:id="47" w:name="_Toc454314"/>
      <w:bookmarkStart w:id="48" w:name="_Toc454730"/>
      <w:bookmarkStart w:id="49" w:name="_Toc459791"/>
      <w:r w:rsidRPr="00355AAA">
        <w:t>EmoVoice</w:t>
      </w:r>
      <w:bookmarkEnd w:id="47"/>
      <w:bookmarkEnd w:id="48"/>
      <w:bookmarkEnd w:id="49"/>
    </w:p>
    <w:p w14:paraId="734DEBDF" w14:textId="79FB6A9B" w:rsidR="00355AAA" w:rsidRPr="00355AAA" w:rsidRDefault="00355AAA" w:rsidP="00355AAA">
      <w:r w:rsidRPr="00355AAA">
        <w:t>EmoVoice is a framework aimed at voiced emotion detection developed by the Institut für Informatik, Universität Augsburg</w:t>
      </w:r>
      <w:r>
        <w:t>.</w:t>
      </w:r>
      <w:r w:rsidRPr="00355AAA">
        <w:t xml:space="preserve"> It is part of a bigger umbrella framework, Social Signal Interpretation (SSI) framework, which is also open-source </w:t>
      </w:r>
      <w:r w:rsidRPr="00355AAA">
        <w:rPr>
          <w:lang w:val="en-IN"/>
        </w:rPr>
        <w:fldChar w:fldCharType="begin"/>
      </w:r>
      <w:r w:rsidR="00CD25E1">
        <w:rPr>
          <w:lang w:val="en-IN"/>
        </w:rPr>
        <w:instrText xml:space="preserve"> ADDIN EN.CITE &lt;EndNote&gt;&lt;Cite&gt;&lt;Author&gt;Vogt&lt;/Author&gt;&lt;Year&gt;2008&lt;/Year&gt;&lt;RecNum&gt;1&lt;/RecNum&gt;&lt;DisplayText&gt;(Vogt et al., 2008)&lt;/DisplayText&gt;&lt;record&gt;&lt;rec-number&gt;1&lt;/rec-number&gt;&lt;foreign-keys&gt;&lt;key app="EN" db-id="5t5rwspp3fd0t1e9928x05x6s5wzw2wvzszd" timestamp="1542034255"&gt;1&lt;/key&gt;&lt;/foreign-keys&gt;&lt;ref-type name="Conference Proceedings"&gt;10&lt;/ref-type&gt;&lt;contributors&gt;&lt;authors&gt;&lt;author&gt;Vogt, Thurid&lt;/author&gt;&lt;author&gt;André, Elisabeth&lt;/author&gt;&lt;author&gt;Bee, Nikolaus&lt;/author&gt;&lt;/authors&gt;&lt;/contributors&gt;&lt;titles&gt;&lt;title&gt;EmoVoice—A framework for online recognition of emotions from voice&lt;/title&gt;&lt;secondary-title&gt;International Tutorial and Research Workshop on Perception and Interactive Technologies for Speech-Based Systems&lt;/secondary-title&gt;&lt;/titles&gt;&lt;pages&gt;188-199&lt;/pages&gt;&lt;dates&gt;&lt;year&gt;2008&lt;/year&gt;&lt;/dates&gt;&lt;publisher&gt;Springer&lt;/publisher&gt;&lt;urls&gt;&lt;/urls&gt;&lt;/record&gt;&lt;/Cite&gt;&lt;/EndNote&gt;</w:instrText>
      </w:r>
      <w:r w:rsidRPr="00355AAA">
        <w:fldChar w:fldCharType="separate"/>
      </w:r>
      <w:r w:rsidR="00CD25E1" w:rsidRPr="00CD25E1">
        <w:rPr>
          <w:noProof/>
          <w:lang w:val="en-IN"/>
        </w:rPr>
        <w:t>(Vogt et al., 2008)</w:t>
      </w:r>
      <w:r w:rsidRPr="00355AAA">
        <w:fldChar w:fldCharType="end"/>
      </w:r>
      <w:r w:rsidRPr="00355AAA">
        <w:t>. EmoVoice includes the following modules:</w:t>
      </w:r>
    </w:p>
    <w:p w14:paraId="0F5ECFD6" w14:textId="77777777" w:rsidR="00355AAA" w:rsidRPr="00355AAA" w:rsidRDefault="00355AAA" w:rsidP="00355AAA">
      <w:pPr>
        <w:numPr>
          <w:ilvl w:val="0"/>
          <w:numId w:val="20"/>
        </w:numPr>
      </w:pPr>
      <w:r w:rsidRPr="00355AAA">
        <w:t>Database creation</w:t>
      </w:r>
    </w:p>
    <w:p w14:paraId="4358081A" w14:textId="77777777" w:rsidR="00355AAA" w:rsidRPr="00355AAA" w:rsidRDefault="00355AAA" w:rsidP="00355AAA">
      <w:pPr>
        <w:numPr>
          <w:ilvl w:val="0"/>
          <w:numId w:val="20"/>
        </w:numPr>
      </w:pPr>
      <w:r w:rsidRPr="00355AAA">
        <w:t>Feature extraction</w:t>
      </w:r>
    </w:p>
    <w:p w14:paraId="233BB29A" w14:textId="77777777" w:rsidR="00355AAA" w:rsidRPr="00355AAA" w:rsidRDefault="00355AAA" w:rsidP="00355AAA">
      <w:pPr>
        <w:numPr>
          <w:ilvl w:val="0"/>
          <w:numId w:val="20"/>
        </w:numPr>
      </w:pPr>
      <w:r w:rsidRPr="00355AAA">
        <w:lastRenderedPageBreak/>
        <w:t>Classifier building and testing</w:t>
      </w:r>
    </w:p>
    <w:p w14:paraId="443F79AA" w14:textId="77777777" w:rsidR="00355AAA" w:rsidRPr="00355AAA" w:rsidRDefault="00355AAA" w:rsidP="00355AAA">
      <w:pPr>
        <w:numPr>
          <w:ilvl w:val="0"/>
          <w:numId w:val="20"/>
        </w:numPr>
      </w:pPr>
      <w:r w:rsidRPr="00355AAA">
        <w:t>Online recognition</w:t>
      </w:r>
    </w:p>
    <w:p w14:paraId="522B3FAE" w14:textId="77777777" w:rsidR="00355AAA" w:rsidRPr="00355AAA" w:rsidRDefault="00355AAA" w:rsidP="00355AAA">
      <w:r w:rsidRPr="00355AAA">
        <w:t xml:space="preserve">The Application Programming Interface (API) exposed to the end-user of EmoVoice is in Python 3 which enables rapid development and testing. The framework is well-documented, well-organized and is actively maintained. Under the SSI umbrella, EmoVoice can also be used in combination with other libraries, namely: </w:t>
      </w:r>
    </w:p>
    <w:p w14:paraId="6036D6A4" w14:textId="77777777" w:rsidR="00355AAA" w:rsidRPr="00355AAA" w:rsidRDefault="00355AAA" w:rsidP="00355AAA">
      <w:pPr>
        <w:numPr>
          <w:ilvl w:val="0"/>
          <w:numId w:val="21"/>
        </w:numPr>
      </w:pPr>
      <w:r w:rsidRPr="00355AAA">
        <w:t>LIBSVM – A Library for Support Vector Machines</w:t>
      </w:r>
    </w:p>
    <w:p w14:paraId="32D54904" w14:textId="77777777" w:rsidR="00355AAA" w:rsidRPr="00355AAA" w:rsidRDefault="00355AAA" w:rsidP="00355AAA">
      <w:pPr>
        <w:numPr>
          <w:ilvl w:val="0"/>
          <w:numId w:val="21"/>
        </w:numPr>
      </w:pPr>
      <w:r w:rsidRPr="00355AAA">
        <w:t>LIBLINEAR – A Library for Large Linear Classification</w:t>
      </w:r>
    </w:p>
    <w:p w14:paraId="3B5EE676" w14:textId="77777777" w:rsidR="00355AAA" w:rsidRPr="00355AAA" w:rsidRDefault="00355AAA" w:rsidP="00355AAA">
      <w:pPr>
        <w:numPr>
          <w:ilvl w:val="0"/>
          <w:numId w:val="21"/>
        </w:numPr>
      </w:pPr>
      <w:r w:rsidRPr="00355AAA">
        <w:t>openSMILE – The Munich Versatile and Fast Open-Source Audio Feature Extractor</w:t>
      </w:r>
    </w:p>
    <w:p w14:paraId="17A60B85" w14:textId="1025DDA8" w:rsidR="00355AAA" w:rsidRPr="00355AAA" w:rsidRDefault="00355AAA" w:rsidP="00355AAA">
      <w:pPr>
        <w:numPr>
          <w:ilvl w:val="0"/>
          <w:numId w:val="21"/>
        </w:numPr>
      </w:pPr>
      <w:r w:rsidRPr="00355AAA">
        <w:t>Emo-DB – Berlin Database of Emotional Speech</w:t>
      </w:r>
    </w:p>
    <w:p w14:paraId="1DB5472E" w14:textId="17B53ABE" w:rsidR="00102941" w:rsidRDefault="00102941" w:rsidP="00102941">
      <w:pPr>
        <w:pStyle w:val="Heading4"/>
      </w:pPr>
      <w:bookmarkStart w:id="50" w:name="_Toc454315"/>
      <w:bookmarkStart w:id="51" w:name="_Toc454731"/>
      <w:bookmarkStart w:id="52" w:name="_Toc459792"/>
      <w:r w:rsidRPr="00102941">
        <w:t>OpenSMILE</w:t>
      </w:r>
      <w:bookmarkEnd w:id="50"/>
      <w:bookmarkEnd w:id="51"/>
      <w:bookmarkEnd w:id="52"/>
    </w:p>
    <w:p w14:paraId="65CE3E3C" w14:textId="4344FD06" w:rsidR="00355AAA" w:rsidRPr="00C042C0" w:rsidRDefault="00355AAA" w:rsidP="00355AAA">
      <w:pPr>
        <w:rPr>
          <w:lang w:eastAsia="en-IN"/>
        </w:rPr>
      </w:pPr>
      <w:r w:rsidRPr="00C042C0">
        <w:rPr>
          <w:lang w:eastAsia="en-IN"/>
        </w:rPr>
        <w:t xml:space="preserve">OpenSMILE is an open-source, real-time-capable feature extraction tool developed for research-oriented applications </w:t>
      </w:r>
      <w:r>
        <w:rPr>
          <w:lang w:eastAsia="en-IN"/>
        </w:rPr>
        <w:fldChar w:fldCharType="begin"/>
      </w:r>
      <w:r w:rsidR="00CD25E1">
        <w:rPr>
          <w:lang w:eastAsia="en-IN"/>
        </w:rPr>
        <w:instrText xml:space="preserve"> ADDIN EN.CITE &lt;EndNote&gt;&lt;Cite&gt;&lt;Author&gt;Eyben&lt;/Author&gt;&lt;Year&gt;2010&lt;/Year&gt;&lt;RecNum&gt;2&lt;/RecNum&gt;&lt;DisplayText&gt;(Eyben et al., 2010)&lt;/DisplayText&gt;&lt;record&gt;&lt;rec-number&gt;2&lt;/rec-number&gt;&lt;foreign-keys&gt;&lt;key app="EN" db-id="5t5rwspp3fd0t1e9928x05x6s5wzw2wvzszd" timestamp="1542034436"&gt;2&lt;/key&gt;&lt;/foreign-keys&gt;&lt;ref-type name="Conference Proceedings"&gt;10&lt;/ref-type&gt;&lt;contributors&gt;&lt;authors&gt;&lt;author&gt;Eyben, Florian&lt;/author&gt;&lt;author&gt;Wöllmer, Martin&lt;/author&gt;&lt;author&gt;Schuller, Björn&lt;/author&gt;&lt;/authors&gt;&lt;/contributors&gt;&lt;titles&gt;&lt;title&gt;Opensmile: the munich versatile and fast open-source audio feature extractor&lt;/title&gt;&lt;secondary-title&gt;Proceedings of the 18th ACM international conference on Multimedia&lt;/secondary-title&gt;&lt;/titles&gt;&lt;pages&gt;1459-1462&lt;/pages&gt;&lt;dates&gt;&lt;year&gt;2010&lt;/year&gt;&lt;/dates&gt;&lt;publisher&gt;ACM&lt;/publisher&gt;&lt;isbn&gt;1605589330&lt;/isbn&gt;&lt;urls&gt;&lt;/urls&gt;&lt;/record&gt;&lt;/Cite&gt;&lt;/EndNote&gt;</w:instrText>
      </w:r>
      <w:r>
        <w:rPr>
          <w:lang w:eastAsia="en-IN"/>
        </w:rPr>
        <w:fldChar w:fldCharType="separate"/>
      </w:r>
      <w:r w:rsidR="00CD25E1">
        <w:rPr>
          <w:noProof/>
          <w:lang w:eastAsia="en-IN"/>
        </w:rPr>
        <w:t>(Eyben et al., 2010)</w:t>
      </w:r>
      <w:r>
        <w:rPr>
          <w:lang w:eastAsia="en-IN"/>
        </w:rPr>
        <w:fldChar w:fldCharType="end"/>
      </w:r>
      <w:r w:rsidRPr="00C042C0">
        <w:rPr>
          <w:lang w:eastAsia="en-IN"/>
        </w:rPr>
        <w:t>. It was initially developed at Technische Universität München and is currently supported by audEERING. It provides the following modules:</w:t>
      </w:r>
    </w:p>
    <w:p w14:paraId="3436825A" w14:textId="77777777" w:rsidR="00355AAA" w:rsidRPr="00B46ACF" w:rsidRDefault="00355AAA" w:rsidP="00355AAA">
      <w:pPr>
        <w:pStyle w:val="ListParagraph"/>
        <w:numPr>
          <w:ilvl w:val="0"/>
          <w:numId w:val="22"/>
        </w:numPr>
        <w:spacing w:after="160"/>
        <w:rPr>
          <w:lang w:eastAsia="en-IN"/>
        </w:rPr>
      </w:pPr>
      <w:r w:rsidRPr="00B46ACF">
        <w:rPr>
          <w:lang w:eastAsia="en-IN"/>
        </w:rPr>
        <w:t>Audio signal processing</w:t>
      </w:r>
    </w:p>
    <w:p w14:paraId="2A338885" w14:textId="77777777" w:rsidR="00355AAA" w:rsidRPr="00B46ACF" w:rsidRDefault="00355AAA" w:rsidP="00355AAA">
      <w:pPr>
        <w:pStyle w:val="ListParagraph"/>
        <w:numPr>
          <w:ilvl w:val="0"/>
          <w:numId w:val="22"/>
        </w:numPr>
        <w:spacing w:after="160"/>
        <w:rPr>
          <w:lang w:eastAsia="en-IN"/>
        </w:rPr>
      </w:pPr>
      <w:r w:rsidRPr="00B46ACF">
        <w:rPr>
          <w:lang w:eastAsia="en-IN"/>
        </w:rPr>
        <w:t>Feature extraction</w:t>
      </w:r>
    </w:p>
    <w:p w14:paraId="16091748" w14:textId="77777777" w:rsidR="00355AAA" w:rsidRPr="00B46ACF" w:rsidRDefault="00355AAA" w:rsidP="00355AAA">
      <w:pPr>
        <w:pStyle w:val="ListParagraph"/>
        <w:numPr>
          <w:ilvl w:val="0"/>
          <w:numId w:val="22"/>
        </w:numPr>
        <w:spacing w:after="160"/>
        <w:rPr>
          <w:lang w:eastAsia="en-IN"/>
        </w:rPr>
      </w:pPr>
      <w:r w:rsidRPr="00B46ACF">
        <w:rPr>
          <w:lang w:eastAsia="en-IN"/>
        </w:rPr>
        <w:t>Visualization</w:t>
      </w:r>
    </w:p>
    <w:p w14:paraId="75CEEB23" w14:textId="6BC07E40" w:rsidR="00355AAA" w:rsidRPr="00C042C0" w:rsidRDefault="00355AAA" w:rsidP="00355AAA">
      <w:pPr>
        <w:rPr>
          <w:lang w:eastAsia="en-IN"/>
        </w:rPr>
      </w:pPr>
      <w:r w:rsidRPr="00C042C0">
        <w:rPr>
          <w:lang w:eastAsia="en-IN"/>
        </w:rPr>
        <w:t xml:space="preserve">OpenSMILE does not expose an API for developers, instead the source code which was written in C++ </w:t>
      </w:r>
      <w:proofErr w:type="gramStart"/>
      <w:r w:rsidRPr="00C042C0">
        <w:rPr>
          <w:lang w:eastAsia="en-IN"/>
        </w:rPr>
        <w:t>has to</w:t>
      </w:r>
      <w:proofErr w:type="gramEnd"/>
      <w:r w:rsidRPr="00C042C0">
        <w:rPr>
          <w:lang w:eastAsia="en-IN"/>
        </w:rPr>
        <w:t xml:space="preserve"> be manually compiled. While programs in C++ are inherently faster and more powerful than those written in Python/R, </w:t>
      </w:r>
      <w:r w:rsidR="00347568">
        <w:rPr>
          <w:lang w:eastAsia="en-IN"/>
        </w:rPr>
        <w:t>C++</w:t>
      </w:r>
      <w:r w:rsidRPr="00C042C0">
        <w:rPr>
          <w:lang w:eastAsia="en-IN"/>
        </w:rPr>
        <w:t xml:space="preserve"> has a much steeper learning curve.</w:t>
      </w:r>
    </w:p>
    <w:p w14:paraId="4E78752B" w14:textId="70128EFC" w:rsidR="00102941" w:rsidRDefault="00102941" w:rsidP="00102941">
      <w:pPr>
        <w:pStyle w:val="Heading4"/>
      </w:pPr>
      <w:bookmarkStart w:id="53" w:name="_Toc454316"/>
      <w:bookmarkStart w:id="54" w:name="_Toc454732"/>
      <w:bookmarkStart w:id="55" w:name="_Toc459793"/>
      <w:r w:rsidRPr="00102941">
        <w:t>MIRtoolbox</w:t>
      </w:r>
      <w:bookmarkEnd w:id="53"/>
      <w:bookmarkEnd w:id="54"/>
      <w:bookmarkEnd w:id="55"/>
    </w:p>
    <w:p w14:paraId="3A41ACCD" w14:textId="77777777" w:rsidR="00355AAA" w:rsidRPr="00C042C0" w:rsidRDefault="00355AAA" w:rsidP="00355AAA">
      <w:pPr>
        <w:rPr>
          <w:lang w:eastAsia="en-IN"/>
        </w:rPr>
      </w:pPr>
      <w:r w:rsidRPr="00C042C0">
        <w:rPr>
          <w:lang w:eastAsia="en-IN"/>
        </w:rPr>
        <w:t>MIRtoolbox is a Matlab library developed by the University of Jyväskylä, originally developed to investigate the relation between musical features and emotions</w:t>
      </w:r>
      <w:r>
        <w:rPr>
          <w:lang w:eastAsia="en-IN"/>
        </w:rPr>
        <w:t xml:space="preserve"> </w:t>
      </w:r>
      <w:r w:rsidRPr="004C5B9D">
        <w:fldChar w:fldCharType="begin"/>
      </w:r>
      <w:r>
        <w:rPr>
          <w:lang w:eastAsia="en-IN"/>
        </w:rPr>
        <w:instrText xml:space="preserve"> ADDIN EN.CITE &lt;EndNote&gt;&lt;Cite&gt;&lt;Author&gt;Lartillot&lt;/Author&gt;&lt;Year&gt;2011&lt;/Year&gt;&lt;RecNum&gt;3&lt;/RecNum&gt;&lt;DisplayText&gt;(Lartillot, 2011)&lt;/DisplayText&gt;&lt;record&gt;&lt;rec-number&gt;3&lt;/rec-number&gt;&lt;foreign-keys&gt;&lt;key app="EN" db-id="5t5rwspp3fd0t1e9928x05x6s5wzw2wvzszd" timestamp="1542034512"&gt;3&lt;/key&gt;&lt;/foreign-keys&gt;&lt;ref-type name="Journal Article"&gt;17&lt;/ref-type&gt;&lt;contributors&gt;&lt;authors&gt;&lt;author&gt;Lartillot, Olivier&lt;/author&gt;&lt;/authors&gt;&lt;/contributors&gt;&lt;titles&gt;&lt;title&gt;Mirtoolbox user’s manual&lt;/title&gt;&lt;secondary-title&gt;Finnish Centre of Excelence in Interdisciplinary Music Research&lt;/secondary-title&gt;&lt;/titles&gt;&lt;periodical&gt;&lt;full-title&gt;Finnish Centre of Excelence in Interdisciplinary Music Research&lt;/full-title&gt;&lt;/periodical&gt;&lt;dates&gt;&lt;year&gt;2011&lt;/year&gt;&lt;/dates&gt;&lt;urls&gt;&lt;/urls&gt;&lt;/record&gt;&lt;/Cite&gt;&lt;/EndNote&gt;</w:instrText>
      </w:r>
      <w:r w:rsidRPr="004C5B9D">
        <w:rPr>
          <w:lang w:eastAsia="en-IN"/>
        </w:rPr>
        <w:fldChar w:fldCharType="separate"/>
      </w:r>
      <w:r>
        <w:rPr>
          <w:noProof/>
          <w:lang w:eastAsia="en-IN"/>
        </w:rPr>
        <w:t>(Lartillot, 2011)</w:t>
      </w:r>
      <w:r w:rsidRPr="004C5B9D">
        <w:fldChar w:fldCharType="end"/>
      </w:r>
      <w:r>
        <w:rPr>
          <w:lang w:eastAsia="en-IN"/>
        </w:rPr>
        <w:t>.</w:t>
      </w:r>
      <w:r w:rsidRPr="00C042C0" w:rsidDel="009C593C">
        <w:rPr>
          <w:lang w:eastAsia="en-IN"/>
        </w:rPr>
        <w:t xml:space="preserve"> </w:t>
      </w:r>
      <w:r w:rsidRPr="00C042C0">
        <w:rPr>
          <w:lang w:eastAsia="en-IN"/>
        </w:rPr>
        <w:t>The library includes different functions for:</w:t>
      </w:r>
    </w:p>
    <w:p w14:paraId="048EFC1C" w14:textId="77777777" w:rsidR="00355AAA" w:rsidRPr="00B46ACF" w:rsidRDefault="00355AAA" w:rsidP="00355AAA">
      <w:pPr>
        <w:pStyle w:val="ListParagraph"/>
        <w:numPr>
          <w:ilvl w:val="0"/>
          <w:numId w:val="23"/>
        </w:numPr>
        <w:spacing w:after="160"/>
        <w:rPr>
          <w:lang w:eastAsia="en-IN"/>
        </w:rPr>
      </w:pPr>
      <w:r w:rsidRPr="00B46ACF">
        <w:rPr>
          <w:lang w:eastAsia="en-IN"/>
        </w:rPr>
        <w:t>Audio I/O and processing</w:t>
      </w:r>
    </w:p>
    <w:p w14:paraId="7C6A6428" w14:textId="77777777" w:rsidR="00355AAA" w:rsidRPr="00B46ACF" w:rsidRDefault="00355AAA" w:rsidP="00355AAA">
      <w:pPr>
        <w:pStyle w:val="ListParagraph"/>
        <w:numPr>
          <w:ilvl w:val="0"/>
          <w:numId w:val="23"/>
        </w:numPr>
        <w:spacing w:after="160"/>
        <w:rPr>
          <w:lang w:eastAsia="en-IN"/>
        </w:rPr>
      </w:pPr>
      <w:r w:rsidRPr="00B46ACF">
        <w:rPr>
          <w:lang w:eastAsia="en-IN"/>
        </w:rPr>
        <w:t>Segmentation</w:t>
      </w:r>
    </w:p>
    <w:p w14:paraId="18915642" w14:textId="77777777" w:rsidR="00355AAA" w:rsidRPr="00B46ACF" w:rsidRDefault="00355AAA" w:rsidP="00355AAA">
      <w:pPr>
        <w:pStyle w:val="ListParagraph"/>
        <w:numPr>
          <w:ilvl w:val="0"/>
          <w:numId w:val="23"/>
        </w:numPr>
        <w:spacing w:after="160"/>
        <w:rPr>
          <w:lang w:eastAsia="en-IN"/>
        </w:rPr>
      </w:pPr>
      <w:r w:rsidRPr="00B46ACF">
        <w:rPr>
          <w:lang w:eastAsia="en-IN"/>
        </w:rPr>
        <w:t>Feature extraction</w:t>
      </w:r>
    </w:p>
    <w:p w14:paraId="1AA6E20B" w14:textId="77777777" w:rsidR="00355AAA" w:rsidRPr="00B46ACF" w:rsidRDefault="00355AAA" w:rsidP="00355AAA">
      <w:pPr>
        <w:pStyle w:val="ListParagraph"/>
        <w:numPr>
          <w:ilvl w:val="0"/>
          <w:numId w:val="23"/>
        </w:numPr>
        <w:spacing w:after="160"/>
        <w:rPr>
          <w:lang w:eastAsia="en-IN"/>
        </w:rPr>
      </w:pPr>
      <w:r w:rsidRPr="00B46ACF">
        <w:rPr>
          <w:lang w:eastAsia="en-IN"/>
        </w:rPr>
        <w:t>Post-processing and statistics</w:t>
      </w:r>
    </w:p>
    <w:p w14:paraId="0F3A7F17" w14:textId="77777777" w:rsidR="00355AAA" w:rsidRPr="00C042C0" w:rsidRDefault="00355AAA" w:rsidP="00355AAA">
      <w:pPr>
        <w:rPr>
          <w:lang w:eastAsia="en-IN"/>
        </w:rPr>
      </w:pPr>
      <w:r w:rsidRPr="00C042C0">
        <w:rPr>
          <w:lang w:eastAsia="en-IN"/>
        </w:rPr>
        <w:t xml:space="preserve">MIRtoolbox would be best suited for those familiar with Matlab. The tool is well-documented with tutorials and research papers published related to it. </w:t>
      </w:r>
    </w:p>
    <w:p w14:paraId="522A4695" w14:textId="77777777" w:rsidR="00355AAA" w:rsidRPr="00C042C0" w:rsidRDefault="00355AAA" w:rsidP="00355AAA">
      <w:pPr>
        <w:pStyle w:val="Heading4"/>
        <w:rPr>
          <w:lang w:eastAsia="en-IN"/>
        </w:rPr>
      </w:pPr>
      <w:bookmarkStart w:id="56" w:name="_Toc454317"/>
      <w:bookmarkStart w:id="57" w:name="_Toc454733"/>
      <w:bookmarkStart w:id="58" w:name="_Toc459794"/>
      <w:r w:rsidRPr="00C042C0">
        <w:rPr>
          <w:rFonts w:eastAsia="Times New Roman"/>
          <w:lang w:eastAsia="en-IN"/>
        </w:rPr>
        <w:lastRenderedPageBreak/>
        <w:t>Praat</w:t>
      </w:r>
      <w:bookmarkEnd w:id="56"/>
      <w:bookmarkEnd w:id="57"/>
      <w:bookmarkEnd w:id="58"/>
    </w:p>
    <w:p w14:paraId="3AE2A8EE" w14:textId="77777777" w:rsidR="00355AAA" w:rsidRPr="00C042C0" w:rsidRDefault="00355AAA" w:rsidP="00355AAA">
      <w:pPr>
        <w:rPr>
          <w:lang w:eastAsia="en-IN"/>
        </w:rPr>
      </w:pPr>
      <w:r w:rsidRPr="00C042C0">
        <w:rPr>
          <w:lang w:eastAsia="en-IN"/>
        </w:rPr>
        <w:t xml:space="preserve">Praat is an open-source program for analyzing speech in linguistic research which was developed by the University of Amsterdam </w:t>
      </w:r>
      <w:r>
        <w:rPr>
          <w:lang w:eastAsia="en-IN"/>
        </w:rPr>
        <w:fldChar w:fldCharType="begin"/>
      </w:r>
      <w:r>
        <w:rPr>
          <w:lang w:eastAsia="en-IN"/>
        </w:rPr>
        <w:instrText xml:space="preserve"> ADDIN EN.CITE &lt;EndNote&gt;&lt;Cite&gt;&lt;Author&gt;Boersma&lt;/Author&gt;&lt;Year&gt;2002&lt;/Year&gt;&lt;RecNum&gt;4&lt;/RecNum&gt;&lt;DisplayText&gt;(Boersma, 2002)&lt;/DisplayText&gt;&lt;record&gt;&lt;rec-number&gt;4&lt;/rec-number&gt;&lt;foreign-keys&gt;&lt;key app="EN" db-id="5t5rwspp3fd0t1e9928x05x6s5wzw2wvzszd" timestamp="1542034643"&gt;4&lt;/key&gt;&lt;/foreign-keys&gt;&lt;ref-type name="Journal Article"&gt;17&lt;/ref-type&gt;&lt;contributors&gt;&lt;authors&gt;&lt;author&gt;Boersma, Paul&lt;/author&gt;&lt;/authors&gt;&lt;/contributors&gt;&lt;titles&gt;&lt;title&gt;Praat, a system for doing phonetics by computer&lt;/title&gt;&lt;secondary-title&gt;Glot international&lt;/secondary-title&gt;&lt;/titles&gt;&lt;periodical&gt;&lt;full-title&gt;Glot international&lt;/full-title&gt;&lt;/periodical&gt;&lt;volume&gt;5&lt;/volume&gt;&lt;dates&gt;&lt;year&gt;2002&lt;/year&gt;&lt;/dates&gt;&lt;urls&gt;&lt;/urls&gt;&lt;/record&gt;&lt;/Cite&gt;&lt;/EndNote&gt;</w:instrText>
      </w:r>
      <w:r>
        <w:rPr>
          <w:lang w:eastAsia="en-IN"/>
        </w:rPr>
        <w:fldChar w:fldCharType="separate"/>
      </w:r>
      <w:r>
        <w:rPr>
          <w:noProof/>
          <w:lang w:eastAsia="en-IN"/>
        </w:rPr>
        <w:t>(Boersma, 2002)</w:t>
      </w:r>
      <w:r>
        <w:rPr>
          <w:lang w:eastAsia="en-IN"/>
        </w:rPr>
        <w:fldChar w:fldCharType="end"/>
      </w:r>
      <w:r w:rsidRPr="00C042C0">
        <w:rPr>
          <w:lang w:eastAsia="en-IN"/>
        </w:rPr>
        <w:t>. The program is cross-platform and provides a friendly graphical user-interface for speech analysis. Features of the program include:</w:t>
      </w:r>
    </w:p>
    <w:p w14:paraId="24779465" w14:textId="77777777" w:rsidR="00355AAA" w:rsidRPr="00B46ACF" w:rsidRDefault="00355AAA" w:rsidP="00355AAA">
      <w:pPr>
        <w:pStyle w:val="ListParagraph"/>
        <w:numPr>
          <w:ilvl w:val="0"/>
          <w:numId w:val="24"/>
        </w:numPr>
        <w:spacing w:after="160"/>
        <w:rPr>
          <w:lang w:eastAsia="en-IN"/>
        </w:rPr>
      </w:pPr>
      <w:r w:rsidRPr="00B46ACF">
        <w:rPr>
          <w:lang w:eastAsia="en-IN"/>
        </w:rPr>
        <w:t>Recording sounds, opening and saving sound files</w:t>
      </w:r>
    </w:p>
    <w:p w14:paraId="1A84A9AE" w14:textId="77777777" w:rsidR="00355AAA" w:rsidRPr="00B46ACF" w:rsidRDefault="00355AAA" w:rsidP="00355AAA">
      <w:pPr>
        <w:pStyle w:val="ListParagraph"/>
        <w:numPr>
          <w:ilvl w:val="0"/>
          <w:numId w:val="24"/>
        </w:numPr>
        <w:spacing w:after="160"/>
        <w:rPr>
          <w:lang w:eastAsia="en-IN"/>
        </w:rPr>
      </w:pPr>
      <w:r w:rsidRPr="00B46ACF">
        <w:rPr>
          <w:lang w:eastAsia="en-IN"/>
        </w:rPr>
        <w:t xml:space="preserve">Sound file manipulation, </w:t>
      </w:r>
      <w:r w:rsidRPr="00B46ACF" w:rsidDel="006C5E96">
        <w:rPr>
          <w:lang w:eastAsia="en-IN"/>
        </w:rPr>
        <w:t>i.e</w:t>
      </w:r>
      <w:r w:rsidRPr="00B46ACF">
        <w:rPr>
          <w:lang w:eastAsia="en-IN"/>
        </w:rPr>
        <w:t>. converting among file types, cropping, slicing, filtering.</w:t>
      </w:r>
    </w:p>
    <w:p w14:paraId="6E6E3A85" w14:textId="77777777" w:rsidR="00355AAA" w:rsidRPr="00B46ACF" w:rsidRDefault="00355AAA" w:rsidP="00355AAA">
      <w:pPr>
        <w:pStyle w:val="ListParagraph"/>
        <w:numPr>
          <w:ilvl w:val="0"/>
          <w:numId w:val="24"/>
        </w:numPr>
        <w:spacing w:after="160"/>
        <w:rPr>
          <w:lang w:eastAsia="en-IN"/>
        </w:rPr>
      </w:pPr>
      <w:r w:rsidRPr="00B46ACF">
        <w:rPr>
          <w:lang w:eastAsia="en-IN"/>
        </w:rPr>
        <w:t>Spectrogram</w:t>
      </w:r>
    </w:p>
    <w:p w14:paraId="15C7F701" w14:textId="77777777" w:rsidR="00355AAA" w:rsidRPr="00B46ACF" w:rsidRDefault="00355AAA" w:rsidP="00355AAA">
      <w:pPr>
        <w:pStyle w:val="ListParagraph"/>
        <w:numPr>
          <w:ilvl w:val="0"/>
          <w:numId w:val="24"/>
        </w:numPr>
        <w:spacing w:after="160"/>
        <w:rPr>
          <w:lang w:eastAsia="en-IN"/>
        </w:rPr>
      </w:pPr>
      <w:r w:rsidRPr="00B46ACF">
        <w:rPr>
          <w:lang w:eastAsia="en-IN"/>
        </w:rPr>
        <w:t>Measuring duration</w:t>
      </w:r>
    </w:p>
    <w:p w14:paraId="13045914" w14:textId="4D84FD1C" w:rsidR="00355AAA" w:rsidRPr="00355AAA" w:rsidRDefault="00355AAA" w:rsidP="00355AAA">
      <w:pPr>
        <w:pStyle w:val="ListParagraph"/>
        <w:numPr>
          <w:ilvl w:val="0"/>
          <w:numId w:val="24"/>
        </w:numPr>
        <w:spacing w:after="160"/>
        <w:rPr>
          <w:lang w:eastAsia="en-IN"/>
        </w:rPr>
      </w:pPr>
      <w:r w:rsidRPr="00B46ACF">
        <w:rPr>
          <w:lang w:eastAsia="en-IN"/>
        </w:rPr>
        <w:t>Measuring pitch, formants, intensity/amplitude</w:t>
      </w:r>
    </w:p>
    <w:p w14:paraId="26682353" w14:textId="77777777" w:rsidR="006E6864" w:rsidRDefault="006E6864" w:rsidP="00061F8D">
      <w:pPr>
        <w:pStyle w:val="Heading2"/>
      </w:pPr>
      <w:bookmarkStart w:id="59" w:name="_Toc454318"/>
      <w:bookmarkStart w:id="60" w:name="_Toc454734"/>
      <w:bookmarkStart w:id="61" w:name="_Toc459795"/>
      <w:r w:rsidRPr="006E6864">
        <w:t xml:space="preserve">Application </w:t>
      </w:r>
      <w:r w:rsidR="00102941">
        <w:t xml:space="preserve">Areas </w:t>
      </w:r>
      <w:r w:rsidRPr="006E6864">
        <w:t>Review</w:t>
      </w:r>
      <w:bookmarkEnd w:id="59"/>
      <w:bookmarkEnd w:id="60"/>
      <w:bookmarkEnd w:id="61"/>
    </w:p>
    <w:p w14:paraId="041FDC48" w14:textId="77777777" w:rsidR="00102941" w:rsidRDefault="00102941" w:rsidP="008252AA">
      <w:pPr>
        <w:pStyle w:val="Heading3"/>
      </w:pPr>
      <w:bookmarkStart w:id="62" w:name="_Toc454319"/>
      <w:bookmarkStart w:id="63" w:name="_Toc454735"/>
      <w:bookmarkStart w:id="64" w:name="_Toc459796"/>
      <w:r w:rsidRPr="00102941">
        <w:t>Applications of Voice Emotion Detection Systems</w:t>
      </w:r>
      <w:bookmarkEnd w:id="62"/>
      <w:bookmarkEnd w:id="63"/>
      <w:bookmarkEnd w:id="64"/>
    </w:p>
    <w:p w14:paraId="55526150" w14:textId="1CC4BD1D" w:rsidR="00102941" w:rsidRDefault="00102941" w:rsidP="00407531">
      <w:pPr>
        <w:pStyle w:val="Heading4"/>
      </w:pPr>
      <w:bookmarkStart w:id="65" w:name="_Toc454320"/>
      <w:bookmarkStart w:id="66" w:name="_Toc454736"/>
      <w:bookmarkStart w:id="67" w:name="_Toc459797"/>
      <w:r w:rsidRPr="00102941">
        <w:t>Robotics</w:t>
      </w:r>
      <w:bookmarkEnd w:id="65"/>
      <w:bookmarkEnd w:id="66"/>
      <w:bookmarkEnd w:id="67"/>
      <w:r w:rsidRPr="00102941">
        <w:t xml:space="preserve">  </w:t>
      </w:r>
    </w:p>
    <w:p w14:paraId="2F8ABE45" w14:textId="77777777" w:rsidR="00355AAA" w:rsidRDefault="00355AAA" w:rsidP="00355AAA">
      <w:r w:rsidRPr="4350CFE0">
        <w:rPr>
          <w:rFonts w:eastAsia="Times New Roman" w:cs="Times New Roman"/>
        </w:rPr>
        <w:t xml:space="preserve">Robots act as assistants or companions and have been staple diet of science since many years. Robots can be used for industrial and domestic tasks and are complete package of electrical, mechanical, automation and computing field of technology. With the rapid advancement of technology, robots can now be controlled by human voices. This allows the users to work on other tasks and free up their hands. “Affective Computing” is the research field in Computer </w:t>
      </w:r>
    </w:p>
    <w:p w14:paraId="78B23182" w14:textId="77777777" w:rsidR="00355AAA" w:rsidRDefault="00355AAA" w:rsidP="00355AAA">
      <w:r>
        <w:rPr>
          <w:noProof/>
        </w:rPr>
        <w:drawing>
          <wp:inline distT="0" distB="0" distL="0" distR="0" wp14:anchorId="5E30F8ED" wp14:editId="6043B2E9">
            <wp:extent cx="5734052" cy="2752725"/>
            <wp:effectExtent l="0" t="0" r="0" b="0"/>
            <wp:docPr id="822204582" name="Picture 822204582" title="Image result for framework of affective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4052" cy="2752725"/>
                    </a:xfrm>
                    <a:prstGeom prst="rect">
                      <a:avLst/>
                    </a:prstGeom>
                  </pic:spPr>
                </pic:pic>
              </a:graphicData>
            </a:graphic>
          </wp:inline>
        </w:drawing>
      </w:r>
    </w:p>
    <w:p w14:paraId="67223D43" w14:textId="77777777" w:rsidR="00355AAA" w:rsidRPr="00061F8D" w:rsidRDefault="00355AAA" w:rsidP="00355AAA">
      <w:pPr>
        <w:rPr>
          <w:rFonts w:eastAsia="Times New Roman" w:cs="Times New Roman"/>
          <w:color w:val="000000" w:themeColor="text1"/>
          <w:sz w:val="20"/>
          <w:szCs w:val="20"/>
        </w:rPr>
      </w:pPr>
      <w:proofErr w:type="gramStart"/>
      <w:r w:rsidRPr="00061F8D">
        <w:rPr>
          <w:rFonts w:eastAsia="Times New Roman" w:cs="Times New Roman"/>
          <w:color w:val="000000" w:themeColor="text1"/>
          <w:sz w:val="20"/>
          <w:szCs w:val="20"/>
        </w:rPr>
        <w:t>Source:</w:t>
      </w:r>
      <w:r w:rsidRPr="00061F8D">
        <w:rPr>
          <w:rFonts w:eastAsia="Arial" w:cs="Times New Roman"/>
          <w:color w:val="000000" w:themeColor="text1"/>
          <w:sz w:val="20"/>
          <w:szCs w:val="20"/>
        </w:rPr>
        <w:t>Lugović</w:t>
      </w:r>
      <w:proofErr w:type="gramEnd"/>
      <w:r w:rsidRPr="00061F8D">
        <w:rPr>
          <w:rFonts w:eastAsia="Arial" w:cs="Times New Roman"/>
          <w:color w:val="000000" w:themeColor="text1"/>
          <w:sz w:val="20"/>
          <w:szCs w:val="20"/>
        </w:rPr>
        <w:t xml:space="preserve">, S., Dunđer, I. and Horvat, M., 2016, May. Techniques and applications of emotion recognition in speech. In </w:t>
      </w:r>
      <w:r w:rsidRPr="00061F8D">
        <w:rPr>
          <w:rFonts w:eastAsia="Arial" w:cs="Times New Roman"/>
          <w:i/>
          <w:iCs/>
          <w:color w:val="000000" w:themeColor="text1"/>
          <w:sz w:val="20"/>
          <w:szCs w:val="20"/>
        </w:rPr>
        <w:t>Information and Communication Technology, Electronics and Microelectronics (MIPRO), 2016 39th International Convention on</w:t>
      </w:r>
      <w:r w:rsidRPr="00061F8D">
        <w:rPr>
          <w:rFonts w:eastAsia="Arial" w:cs="Times New Roman"/>
          <w:color w:val="000000" w:themeColor="text1"/>
          <w:sz w:val="20"/>
          <w:szCs w:val="20"/>
        </w:rPr>
        <w:t xml:space="preserve"> (pp. 1278-1283). IEEE.</w:t>
      </w:r>
    </w:p>
    <w:p w14:paraId="2795290E" w14:textId="77777777" w:rsidR="00355AAA" w:rsidRDefault="00355AAA" w:rsidP="00355AAA">
      <w:r w:rsidRPr="5526759F">
        <w:rPr>
          <w:rFonts w:eastAsia="Times New Roman" w:cs="Times New Roman"/>
          <w:szCs w:val="24"/>
        </w:rPr>
        <w:t>Science which focuses on improvement of human communication with the machines. The basic framework of Affective computing is given above:</w:t>
      </w:r>
    </w:p>
    <w:p w14:paraId="2054BF47" w14:textId="23E2CB26" w:rsidR="00355AAA" w:rsidRDefault="00355AAA" w:rsidP="00355AAA">
      <w:r w:rsidRPr="5526759F">
        <w:rPr>
          <w:rFonts w:eastAsia="Times New Roman" w:cs="Times New Roman"/>
          <w:szCs w:val="24"/>
        </w:rPr>
        <w:lastRenderedPageBreak/>
        <w:t xml:space="preserve">Many researches in this field are carried out in a scientific manner such as robot arm control, door lock control, mobile vehicle systems control and control of wheel chair using voice control systems. The main goal is to establish natural communication between humans and robots. This would eliminate the needs of devices such as keyboards and mouse and leverage suitable and intuitive ways of communication for non-technical and disabled users. </w:t>
      </w:r>
    </w:p>
    <w:p w14:paraId="4297B563" w14:textId="2DBC673C" w:rsidR="00355AAA" w:rsidRDefault="00355AAA" w:rsidP="00355AAA">
      <w:pPr>
        <w:rPr>
          <w:rFonts w:eastAsia="Times New Roman" w:cs="Times New Roman"/>
          <w:szCs w:val="24"/>
        </w:rPr>
      </w:pPr>
      <w:r w:rsidRPr="5526759F">
        <w:rPr>
          <w:rFonts w:eastAsia="Times New Roman" w:cs="Times New Roman"/>
          <w:szCs w:val="24"/>
        </w:rPr>
        <w:t>The field of social robotics is a growing branch in the field of robotics which is integration of technical disciplines, psychology and sociology. A robot could modify its behavior according to a user’s humor, or even more, express a related emotion, resulting in an increase of synergy with the owner in the cooperation.</w:t>
      </w:r>
    </w:p>
    <w:p w14:paraId="546C2BE1" w14:textId="1D235A19" w:rsidR="00102941" w:rsidRDefault="00102941" w:rsidP="00102941">
      <w:pPr>
        <w:pStyle w:val="Heading4"/>
      </w:pPr>
      <w:bookmarkStart w:id="68" w:name="_Toc454321"/>
      <w:bookmarkStart w:id="69" w:name="_Toc454737"/>
      <w:bookmarkStart w:id="70" w:name="_Toc459798"/>
      <w:r w:rsidRPr="00102941">
        <w:t xml:space="preserve">Automated </w:t>
      </w:r>
      <w:r w:rsidR="00E53710">
        <w:t>C</w:t>
      </w:r>
      <w:r w:rsidRPr="00102941">
        <w:t xml:space="preserve">all </w:t>
      </w:r>
      <w:r w:rsidR="00E53710">
        <w:t>C</w:t>
      </w:r>
      <w:r w:rsidRPr="00102941">
        <w:t>enters</w:t>
      </w:r>
      <w:bookmarkEnd w:id="68"/>
      <w:bookmarkEnd w:id="69"/>
      <w:bookmarkEnd w:id="70"/>
    </w:p>
    <w:p w14:paraId="66A475B8" w14:textId="2FD140EA" w:rsidR="00355AAA" w:rsidRPr="00C042C0" w:rsidRDefault="00355AAA" w:rsidP="00355AAA">
      <w:pPr>
        <w:rPr>
          <w:lang w:eastAsia="en-IN"/>
        </w:rPr>
      </w:pPr>
      <w:r w:rsidRPr="00C042C0">
        <w:rPr>
          <w:lang w:eastAsia="en-IN"/>
        </w:rPr>
        <w:t>A call center is a popular term for a service organization that handles large number of telephone calls. In today’s world, all large companies have at least one call center. Calls are classified into inbound and outbound. Inbound calls are calls that are initiated by customers to query regarding product or to find out about   new schemes. Inbound calls a sender initiates a call to the customer to inform the customers regarding the new services or sell the products. Call centers have been aided by a range of telecommunications and computer technologies including automatic call distribution (ACD), interactive voice response (I</w:t>
      </w:r>
      <w:r w:rsidR="00362FC6">
        <w:rPr>
          <w:lang w:eastAsia="en-IN"/>
        </w:rPr>
        <w:t>V</w:t>
      </w:r>
      <w:r w:rsidRPr="00C042C0">
        <w:rPr>
          <w:lang w:eastAsia="en-IN"/>
        </w:rPr>
        <w:t xml:space="preserve">R) and computer telephony integration (CTI) allowing the actions of the computer to be synchronized with actions happening on the phone. </w:t>
      </w:r>
    </w:p>
    <w:p w14:paraId="62500E39" w14:textId="09B41BDD" w:rsidR="00355AAA" w:rsidRDefault="00355AAA" w:rsidP="00355AAA">
      <w:pPr>
        <w:rPr>
          <w:lang w:eastAsia="en-IN"/>
        </w:rPr>
      </w:pPr>
      <w:r w:rsidRPr="00C042C0">
        <w:rPr>
          <w:lang w:eastAsia="en-IN"/>
        </w:rPr>
        <w:t>I</w:t>
      </w:r>
      <w:r w:rsidR="00362FC6">
        <w:rPr>
          <w:lang w:eastAsia="en-IN"/>
        </w:rPr>
        <w:t>VR</w:t>
      </w:r>
      <w:r w:rsidRPr="00C042C0">
        <w:rPr>
          <w:lang w:eastAsia="en-IN"/>
        </w:rPr>
        <w:t>is a popular technology designed to provide callers with verbal, fax and online inquiries without the assistance of people. Following are the advantages of using IVR in call centers:</w:t>
      </w:r>
    </w:p>
    <w:p w14:paraId="5D97B640" w14:textId="77777777" w:rsidR="00355AAA" w:rsidRPr="00355AAA" w:rsidRDefault="00355AAA" w:rsidP="00355AAA">
      <w:pPr>
        <w:numPr>
          <w:ilvl w:val="0"/>
          <w:numId w:val="25"/>
        </w:numPr>
        <w:rPr>
          <w:lang w:eastAsia="en-IN"/>
        </w:rPr>
      </w:pPr>
      <w:r w:rsidRPr="00355AAA">
        <w:rPr>
          <w:b/>
          <w:bCs/>
          <w:lang w:eastAsia="en-IN"/>
        </w:rPr>
        <w:t>Improved customer satisfaction</w:t>
      </w:r>
    </w:p>
    <w:p w14:paraId="2037ABB7" w14:textId="330E305F" w:rsidR="00355AAA" w:rsidRPr="00355AAA" w:rsidRDefault="00355AAA" w:rsidP="00355AAA">
      <w:pPr>
        <w:rPr>
          <w:lang w:eastAsia="en-IN"/>
        </w:rPr>
      </w:pPr>
      <w:r w:rsidRPr="00355AAA">
        <w:rPr>
          <w:lang w:eastAsia="en-IN"/>
        </w:rPr>
        <w:t>The usage of IVR can reduce queue times. Customers spend less time on hold and need only few attempts to get in touch with the company. Another benefit are extended service hours. Self service applications also help to maintain privacy. There are some transactions which the customer would not prefer to discuss with an agent, which may be used in this case with IVR.</w:t>
      </w:r>
    </w:p>
    <w:p w14:paraId="12C345A1" w14:textId="77777777" w:rsidR="00355AAA" w:rsidRPr="00355AAA" w:rsidRDefault="00355AAA" w:rsidP="00355AAA">
      <w:pPr>
        <w:numPr>
          <w:ilvl w:val="0"/>
          <w:numId w:val="25"/>
        </w:numPr>
        <w:rPr>
          <w:lang w:eastAsia="en-IN"/>
        </w:rPr>
      </w:pPr>
      <w:r w:rsidRPr="00355AAA">
        <w:rPr>
          <w:b/>
          <w:bCs/>
          <w:lang w:eastAsia="en-IN"/>
        </w:rPr>
        <w:t>Reduced costs</w:t>
      </w:r>
    </w:p>
    <w:p w14:paraId="6852E32A" w14:textId="77777777" w:rsidR="00355AAA" w:rsidRPr="00355AAA" w:rsidRDefault="00355AAA" w:rsidP="00355AAA">
      <w:pPr>
        <w:rPr>
          <w:lang w:eastAsia="en-IN"/>
        </w:rPr>
      </w:pPr>
      <w:r w:rsidRPr="00355AAA">
        <w:rPr>
          <w:lang w:eastAsia="en-IN"/>
        </w:rPr>
        <w:t>Staffing expenses can be highly reduced. Service phone call with no human interaction costs less than 50 %. Salaries are not only expense associated with staffing. Hence, if the agents do not have the skills that they need they cost money.</w:t>
      </w:r>
    </w:p>
    <w:p w14:paraId="4EE1AC81" w14:textId="77777777" w:rsidR="00355AAA" w:rsidRPr="00355AAA" w:rsidRDefault="00355AAA" w:rsidP="00355AAA">
      <w:pPr>
        <w:rPr>
          <w:lang w:eastAsia="en-IN"/>
        </w:rPr>
      </w:pPr>
      <w:r w:rsidRPr="00355AAA">
        <w:rPr>
          <w:lang w:eastAsia="en-IN"/>
        </w:rPr>
        <w:t>In summary automated call centers can be used in banking, brokerage, insurance, sales and catalog houses and they prevent costs from rising, reduce costs, improve service levels and hence overall success of the company.</w:t>
      </w:r>
    </w:p>
    <w:p w14:paraId="313A1C00" w14:textId="63639A53" w:rsidR="00355AAA" w:rsidRPr="00355AAA" w:rsidRDefault="00355AAA" w:rsidP="00355AAA">
      <w:pPr>
        <w:rPr>
          <w:lang w:val="en-IN" w:eastAsia="en-IN"/>
        </w:rPr>
      </w:pPr>
      <w:r w:rsidRPr="00355AAA">
        <w:rPr>
          <w:lang w:eastAsia="en-IN"/>
        </w:rPr>
        <w:lastRenderedPageBreak/>
        <w:t>There are some limitations to this section for example the customer might not always be satisfied by the service of automated call centers and might get annoyed listening to audios.</w:t>
      </w:r>
    </w:p>
    <w:p w14:paraId="54DC2D34" w14:textId="72F67F81" w:rsidR="00102941" w:rsidRDefault="00102941" w:rsidP="00102941">
      <w:pPr>
        <w:pStyle w:val="Heading4"/>
      </w:pPr>
      <w:bookmarkStart w:id="71" w:name="_Toc454322"/>
      <w:bookmarkStart w:id="72" w:name="_Toc454738"/>
      <w:bookmarkStart w:id="73" w:name="_Toc459799"/>
      <w:r w:rsidRPr="00102941">
        <w:t>Automated Cars</w:t>
      </w:r>
      <w:bookmarkEnd w:id="71"/>
      <w:bookmarkEnd w:id="72"/>
      <w:bookmarkEnd w:id="73"/>
    </w:p>
    <w:p w14:paraId="2EEA10BF" w14:textId="12B1FF14" w:rsidR="00355AAA" w:rsidRDefault="00355AAA" w:rsidP="00355AAA">
      <w:r w:rsidRPr="221C4291">
        <w:rPr>
          <w:rFonts w:eastAsia="Times New Roman" w:cs="Times New Roman"/>
          <w:szCs w:val="24"/>
        </w:rPr>
        <w:t>Cars become increasingly rich with various interactive systems that are installed in the car. New cars provide speech enabled communications such as voice dial as well as control over the car cockpit including entertainment systems, climate and satellite navigation.</w:t>
      </w:r>
      <w:r w:rsidRPr="221C4291">
        <w:rPr>
          <w:rFonts w:ascii="Calibri" w:eastAsia="Calibri" w:hAnsi="Calibri" w:cs="Calibri"/>
          <w:sz w:val="22"/>
        </w:rPr>
        <w:t xml:space="preserve"> </w:t>
      </w:r>
      <w:r w:rsidRPr="221C4291">
        <w:rPr>
          <w:rFonts w:eastAsia="Times New Roman" w:cs="Times New Roman"/>
          <w:szCs w:val="24"/>
        </w:rPr>
        <w:t xml:space="preserve">In </w:t>
      </w:r>
      <w:proofErr w:type="gramStart"/>
      <w:r w:rsidRPr="221C4291">
        <w:rPr>
          <w:rFonts w:eastAsia="Times New Roman" w:cs="Times New Roman"/>
          <w:szCs w:val="24"/>
        </w:rPr>
        <w:t>addition</w:t>
      </w:r>
      <w:proofErr w:type="gramEnd"/>
      <w:r w:rsidRPr="221C4291">
        <w:rPr>
          <w:rFonts w:eastAsia="Times New Roman" w:cs="Times New Roman"/>
          <w:szCs w:val="24"/>
        </w:rPr>
        <w:t xml:space="preserve"> there is the potential for a richer interaction between driver and car by automatically recogni</w:t>
      </w:r>
      <w:r>
        <w:rPr>
          <w:rFonts w:eastAsia="Times New Roman" w:cs="Times New Roman"/>
          <w:szCs w:val="24"/>
        </w:rPr>
        <w:t>z</w:t>
      </w:r>
      <w:r w:rsidRPr="221C4291">
        <w:rPr>
          <w:rFonts w:eastAsia="Times New Roman" w:cs="Times New Roman"/>
          <w:szCs w:val="24"/>
        </w:rPr>
        <w:t>ing the emotional state of the driver and responding intelligently and appropriately. Driver emotion and driving performance are often intrinsically linked and knowledge of the driver emotion can enable to the car to support the driving experience and encourage better driving</w:t>
      </w:r>
      <w:r>
        <w:rPr>
          <w:rFonts w:eastAsia="Times New Roman" w:cs="Times New Roman"/>
          <w:szCs w:val="24"/>
        </w:rPr>
        <w:t xml:space="preserve">. </w:t>
      </w:r>
      <w:r w:rsidRPr="221C4291">
        <w:rPr>
          <w:rFonts w:eastAsia="Times New Roman" w:cs="Times New Roman"/>
          <w:szCs w:val="24"/>
        </w:rPr>
        <w:t xml:space="preserve">The limitations to automated cars </w:t>
      </w:r>
      <w:proofErr w:type="gramStart"/>
      <w:r w:rsidRPr="221C4291">
        <w:rPr>
          <w:rFonts w:eastAsia="Times New Roman" w:cs="Times New Roman"/>
          <w:szCs w:val="24"/>
        </w:rPr>
        <w:t>is</w:t>
      </w:r>
      <w:proofErr w:type="gramEnd"/>
      <w:r w:rsidRPr="221C4291">
        <w:rPr>
          <w:rFonts w:eastAsia="Times New Roman" w:cs="Times New Roman"/>
          <w:szCs w:val="24"/>
        </w:rPr>
        <w:t xml:space="preserve"> that the car insurance companies can have entire information about the car holder and use that information in deceptive manner. </w:t>
      </w:r>
    </w:p>
    <w:p w14:paraId="1DBF1542" w14:textId="51935837" w:rsidR="00102941" w:rsidRDefault="00102941" w:rsidP="00102941">
      <w:pPr>
        <w:pStyle w:val="Heading4"/>
      </w:pPr>
      <w:bookmarkStart w:id="74" w:name="_Toc454323"/>
      <w:bookmarkStart w:id="75" w:name="_Toc454739"/>
      <w:bookmarkStart w:id="76" w:name="_Toc459800"/>
      <w:r>
        <w:t>Lie</w:t>
      </w:r>
      <w:r w:rsidRPr="00102941">
        <w:t xml:space="preserve"> detection Systems</w:t>
      </w:r>
      <w:bookmarkEnd w:id="74"/>
      <w:bookmarkEnd w:id="75"/>
      <w:bookmarkEnd w:id="76"/>
    </w:p>
    <w:p w14:paraId="1CAC076E" w14:textId="3167F149" w:rsidR="00355AAA" w:rsidRPr="00355AAA" w:rsidRDefault="00355AAA" w:rsidP="00355AAA">
      <w:r w:rsidRPr="221C4291">
        <w:rPr>
          <w:rFonts w:eastAsia="Times New Roman" w:cs="Times New Roman"/>
          <w:szCs w:val="24"/>
        </w:rPr>
        <w:t>While body language has been in focus for detecting lies, voice may be more accurate to detect lies than merely observing the behavior. Voice analysis software</w:t>
      </w:r>
      <w:r w:rsidR="00CD3C90">
        <w:rPr>
          <w:rFonts w:eastAsia="Times New Roman" w:cs="Times New Roman"/>
          <w:szCs w:val="24"/>
        </w:rPr>
        <w:t xml:space="preserve"> systems</w:t>
      </w:r>
      <w:r w:rsidRPr="221C4291">
        <w:rPr>
          <w:rFonts w:eastAsia="Times New Roman" w:cs="Times New Roman"/>
          <w:szCs w:val="24"/>
        </w:rPr>
        <w:t xml:space="preserve"> perform layered voice analy</w:t>
      </w:r>
      <w:r w:rsidR="00CD3C90">
        <w:rPr>
          <w:rFonts w:eastAsia="Times New Roman" w:cs="Times New Roman"/>
          <w:szCs w:val="24"/>
        </w:rPr>
        <w:t>s</w:t>
      </w:r>
      <w:r w:rsidRPr="221C4291">
        <w:rPr>
          <w:rFonts w:eastAsia="Times New Roman" w:cs="Times New Roman"/>
          <w:szCs w:val="24"/>
        </w:rPr>
        <w:t xml:space="preserve">es </w:t>
      </w:r>
      <w:proofErr w:type="gramStart"/>
      <w:r w:rsidRPr="221C4291">
        <w:rPr>
          <w:rFonts w:eastAsia="Times New Roman" w:cs="Times New Roman"/>
          <w:szCs w:val="24"/>
        </w:rPr>
        <w:t>in order to</w:t>
      </w:r>
      <w:proofErr w:type="gramEnd"/>
      <w:r w:rsidRPr="221C4291">
        <w:rPr>
          <w:rFonts w:eastAsia="Times New Roman" w:cs="Times New Roman"/>
          <w:szCs w:val="24"/>
        </w:rPr>
        <w:t xml:space="preserve"> determine the different stress levels associated with the voice, emotional reactions and cognitive processes associated with the subject’s voices. Different researches carried out show that frequencies within the human voice affect honesty. </w:t>
      </w:r>
    </w:p>
    <w:p w14:paraId="469F57FF" w14:textId="7C81229A" w:rsidR="00102941" w:rsidRDefault="00102941" w:rsidP="008252AA">
      <w:pPr>
        <w:pStyle w:val="Heading3"/>
      </w:pPr>
      <w:bookmarkStart w:id="77" w:name="_Toc454324"/>
      <w:bookmarkStart w:id="78" w:name="_Toc454740"/>
      <w:bookmarkStart w:id="79" w:name="_Toc459801"/>
      <w:r w:rsidRPr="00102941">
        <w:t>Applications of Text Emotion Detection</w:t>
      </w:r>
      <w:bookmarkEnd w:id="77"/>
      <w:bookmarkEnd w:id="78"/>
      <w:bookmarkEnd w:id="79"/>
    </w:p>
    <w:p w14:paraId="7B81A91D" w14:textId="77777777" w:rsidR="00355AAA" w:rsidRDefault="00355AAA" w:rsidP="00355AAA">
      <w:r w:rsidRPr="66A36734">
        <w:rPr>
          <w:rFonts w:eastAsia="Times New Roman" w:cs="Times New Roman"/>
        </w:rPr>
        <w:t>Text emotion detection is used in different life situations depending upon the goal and concept. Given below are major application areas where text emotion detection is used:</w:t>
      </w:r>
    </w:p>
    <w:p w14:paraId="69FFB55D" w14:textId="57A3C6FA" w:rsidR="00102941" w:rsidRDefault="00102941" w:rsidP="00102941">
      <w:pPr>
        <w:pStyle w:val="Heading4"/>
      </w:pPr>
      <w:bookmarkStart w:id="80" w:name="_Toc454325"/>
      <w:bookmarkStart w:id="81" w:name="_Toc454741"/>
      <w:bookmarkStart w:id="82" w:name="_Toc459802"/>
      <w:r w:rsidRPr="00102941">
        <w:t>Text emotion detection in Business</w:t>
      </w:r>
      <w:bookmarkEnd w:id="80"/>
      <w:bookmarkEnd w:id="81"/>
      <w:bookmarkEnd w:id="82"/>
    </w:p>
    <w:p w14:paraId="5F417FEF" w14:textId="77777777" w:rsidR="00347568" w:rsidRDefault="00347568" w:rsidP="00347568">
      <w:r w:rsidRPr="66A36734">
        <w:rPr>
          <w:rFonts w:eastAsia="Times New Roman" w:cs="Times New Roman"/>
        </w:rPr>
        <w:t>The applications of text emotion detection in business cannot be overlooked. The company can get actionable insights by exploiting the unstructured data and thus improve their business. By knowing the emotions from competitor’s text, company can gain valuable insights and perk up their performance. Text emotion detection plays a crucial role in detecting ongoing trends in the market. Customers are truly responsible in making any business successful.in internet savvy area, emotions of the customer can be analysed from text through their social posting and online feedback. Emotions can be analysed in text and put in to different categories which will help companies to detect which part of business needs improvement.</w:t>
      </w:r>
    </w:p>
    <w:p w14:paraId="11DDA7ED" w14:textId="4E5DE544" w:rsidR="00102941" w:rsidRDefault="00102941" w:rsidP="00102941">
      <w:pPr>
        <w:pStyle w:val="Heading4"/>
      </w:pPr>
      <w:bookmarkStart w:id="83" w:name="_Toc454326"/>
      <w:bookmarkStart w:id="84" w:name="_Toc454742"/>
      <w:bookmarkStart w:id="85" w:name="_Toc459803"/>
      <w:r w:rsidRPr="00102941">
        <w:t>Text emotion detection in Politics</w:t>
      </w:r>
      <w:bookmarkEnd w:id="83"/>
      <w:bookmarkEnd w:id="84"/>
      <w:bookmarkEnd w:id="85"/>
    </w:p>
    <w:p w14:paraId="2695B9F1" w14:textId="77777777" w:rsidR="00347568" w:rsidRDefault="00347568" w:rsidP="00347568">
      <w:r w:rsidRPr="66A36734">
        <w:rPr>
          <w:rFonts w:eastAsia="Times New Roman" w:cs="Times New Roman"/>
        </w:rPr>
        <w:t xml:space="preserve">With the help of text emotion detection, the campaign managers can track how the voters feel about different issues and problems. People’s opinions can be detected and analysed by conducting different </w:t>
      </w:r>
      <w:r w:rsidRPr="66A36734">
        <w:rPr>
          <w:rFonts w:eastAsia="Times New Roman" w:cs="Times New Roman"/>
        </w:rPr>
        <w:lastRenderedPageBreak/>
        <w:t xml:space="preserve">surveys and based upon these opinions the related speeches and actions can be taken care of. Text emotion detection also helps to know the effect of new policies and regulations on people. </w:t>
      </w:r>
    </w:p>
    <w:p w14:paraId="7F7FDB3A" w14:textId="0E4D905F" w:rsidR="00102941" w:rsidRDefault="00102941" w:rsidP="00102941">
      <w:pPr>
        <w:pStyle w:val="Heading4"/>
      </w:pPr>
      <w:bookmarkStart w:id="86" w:name="_Toc454327"/>
      <w:bookmarkStart w:id="87" w:name="_Toc454743"/>
      <w:bookmarkStart w:id="88" w:name="_Toc459804"/>
      <w:r>
        <w:t>Text</w:t>
      </w:r>
      <w:r w:rsidRPr="00102941">
        <w:t xml:space="preserve"> emotion detection in Psychology</w:t>
      </w:r>
      <w:bookmarkEnd w:id="86"/>
      <w:bookmarkEnd w:id="87"/>
      <w:bookmarkEnd w:id="88"/>
    </w:p>
    <w:p w14:paraId="528BAF66" w14:textId="77777777" w:rsidR="00347568" w:rsidRDefault="00347568" w:rsidP="00347568">
      <w:r w:rsidRPr="66A36734">
        <w:rPr>
          <w:rFonts w:eastAsia="Times New Roman" w:cs="Times New Roman"/>
        </w:rPr>
        <w:t xml:space="preserve">In this era of social media, people express their opinions on different topics, products and services online. With the help of these emotions, psychologists can analyse the mental state of the person as well as neurological illness of the person. IBM is conducting research on the statements written by patients to extract the information about how patients feel by looking on to the words and the language used in the sentences. This method is useful in detecting which patients are severely affected and need what kind of psychological treatment. Text emotion detection can be used to prevent suicides by providing appropriate treatment to the psychologically affected patients and </w:t>
      </w:r>
      <w:proofErr w:type="gramStart"/>
      <w:r w:rsidRPr="66A36734">
        <w:rPr>
          <w:rFonts w:eastAsia="Times New Roman" w:cs="Times New Roman"/>
        </w:rPr>
        <w:t>later on</w:t>
      </w:r>
      <w:proofErr w:type="gramEnd"/>
      <w:r w:rsidRPr="66A36734">
        <w:rPr>
          <w:rFonts w:eastAsia="Times New Roman" w:cs="Times New Roman"/>
        </w:rPr>
        <w:t xml:space="preserve"> tracking their mental state for affective treatment. </w:t>
      </w:r>
    </w:p>
    <w:p w14:paraId="670A3FBF" w14:textId="5C931503" w:rsidR="00102941" w:rsidRDefault="00102941" w:rsidP="00102941">
      <w:pPr>
        <w:pStyle w:val="Heading4"/>
      </w:pPr>
      <w:bookmarkStart w:id="89" w:name="_Toc454328"/>
      <w:bookmarkStart w:id="90" w:name="_Toc454744"/>
      <w:bookmarkStart w:id="91" w:name="_Toc459805"/>
      <w:r w:rsidRPr="00102941">
        <w:t>Text emotion detection in Finance</w:t>
      </w:r>
      <w:bookmarkEnd w:id="89"/>
      <w:bookmarkEnd w:id="90"/>
      <w:bookmarkEnd w:id="91"/>
    </w:p>
    <w:p w14:paraId="1199F460" w14:textId="75CB22A4" w:rsidR="00347568" w:rsidRPr="00347568" w:rsidRDefault="162BB137" w:rsidP="00347568">
      <w:r w:rsidRPr="162BB137">
        <w:rPr>
          <w:rFonts w:eastAsia="Times New Roman" w:cs="Times New Roman"/>
        </w:rPr>
        <w:t xml:space="preserve">Social communication platforms are becoming more and more popular for the people to express their opinions. These platforms attract the attention of financial investors to examine and analyze the opinions of the individual users. There are some difficulties while performing text emotion detection in finance. These can be identifying useful information content, representing unstructured text in a structured format under scalable framework and quantifying this structured data. With the help of more robust categorization systems based on new classifiers and features and through the incorporation of more news sources and authors these problems can be solved as well as the accuracy can be improved. </w:t>
      </w:r>
    </w:p>
    <w:p w14:paraId="0F3C7003" w14:textId="29C28B96" w:rsidR="00102941" w:rsidRDefault="00102941" w:rsidP="00102941">
      <w:pPr>
        <w:pStyle w:val="Heading4"/>
      </w:pPr>
      <w:bookmarkStart w:id="92" w:name="_Toc454329"/>
      <w:bookmarkStart w:id="93" w:name="_Toc454745"/>
      <w:bookmarkStart w:id="94" w:name="_Toc459806"/>
      <w:commentRangeStart w:id="95"/>
      <w:r>
        <w:t>Text emotion detection on academic services leaving amenities and leisure activities at HSRW</w:t>
      </w:r>
      <w:bookmarkEnd w:id="92"/>
      <w:bookmarkEnd w:id="93"/>
      <w:bookmarkEnd w:id="94"/>
      <w:r>
        <w:t xml:space="preserve"> </w:t>
      </w:r>
      <w:commentRangeEnd w:id="95"/>
      <w:r w:rsidR="002B6341">
        <w:rPr>
          <w:rStyle w:val="CommentReference"/>
          <w:rFonts w:eastAsiaTheme="minorHAnsi" w:cstheme="minorBidi"/>
          <w:iCs w:val="0"/>
          <w:color w:val="auto"/>
        </w:rPr>
        <w:commentReference w:id="95"/>
      </w:r>
    </w:p>
    <w:p w14:paraId="2771D07C" w14:textId="4D635B03" w:rsidR="00347568" w:rsidRPr="00347568" w:rsidRDefault="00347568" w:rsidP="00347568">
      <w:r w:rsidRPr="66A36734">
        <w:rPr>
          <w:rFonts w:eastAsia="Times New Roman" w:cs="Times New Roman"/>
        </w:rPr>
        <w:t>This research intends to identify and analyze the sentiments of the students of the Rhein-</w:t>
      </w:r>
      <w:r w:rsidR="001E500C">
        <w:rPr>
          <w:rFonts w:eastAsia="Times New Roman" w:cs="Times New Roman"/>
        </w:rPr>
        <w:t>Waa</w:t>
      </w:r>
      <w:r w:rsidRPr="66A36734">
        <w:rPr>
          <w:rFonts w:eastAsia="Times New Roman" w:cs="Times New Roman"/>
        </w:rPr>
        <w:t xml:space="preserve">l </w:t>
      </w:r>
      <w:r w:rsidR="001E500C">
        <w:rPr>
          <w:rFonts w:eastAsia="Times New Roman" w:cs="Times New Roman"/>
        </w:rPr>
        <w:t>University</w:t>
      </w:r>
      <w:r w:rsidR="001E500C" w:rsidRPr="66A36734">
        <w:rPr>
          <w:rFonts w:eastAsia="Times New Roman" w:cs="Times New Roman"/>
        </w:rPr>
        <w:t xml:space="preserve"> </w:t>
      </w:r>
      <w:r w:rsidRPr="66A36734">
        <w:rPr>
          <w:rFonts w:eastAsia="Times New Roman" w:cs="Times New Roman"/>
        </w:rPr>
        <w:t>towards available academic services leaving amenities and leisure activities. This analysis helped Rhein-</w:t>
      </w:r>
      <w:r w:rsidR="001E500C">
        <w:rPr>
          <w:rFonts w:eastAsia="Times New Roman" w:cs="Times New Roman"/>
        </w:rPr>
        <w:t>W</w:t>
      </w:r>
      <w:r w:rsidRPr="66A36734">
        <w:rPr>
          <w:rFonts w:eastAsia="Times New Roman" w:cs="Times New Roman"/>
        </w:rPr>
        <w:t xml:space="preserve">aal </w:t>
      </w:r>
      <w:r w:rsidR="001E500C">
        <w:rPr>
          <w:rFonts w:eastAsia="Times New Roman" w:cs="Times New Roman"/>
        </w:rPr>
        <w:t>U</w:t>
      </w:r>
      <w:r w:rsidRPr="66A36734">
        <w:rPr>
          <w:rFonts w:eastAsia="Times New Roman" w:cs="Times New Roman"/>
        </w:rPr>
        <w:t>niversity of Applied Sciences to explore these areas and improve student’s life and experience. However, there are some limitations to this project like drafting of questionnaire, platform limitations and data accuracy. The accuracy of this system can be improved using voice emotion detection as it analyses on voices not on the words.</w:t>
      </w:r>
    </w:p>
    <w:p w14:paraId="1CA1CC9A" w14:textId="43BA35AD" w:rsidR="00102941" w:rsidRDefault="00102941" w:rsidP="008252AA">
      <w:pPr>
        <w:pStyle w:val="Heading3"/>
      </w:pPr>
      <w:bookmarkStart w:id="96" w:name="_Toc529812932"/>
      <w:bookmarkStart w:id="97" w:name="_Toc454330"/>
      <w:bookmarkStart w:id="98" w:name="_Toc454746"/>
      <w:bookmarkStart w:id="99" w:name="_Toc459807"/>
      <w:r>
        <w:t>Facial Emotion Detection and Multimodal Detection</w:t>
      </w:r>
      <w:bookmarkEnd w:id="96"/>
      <w:bookmarkEnd w:id="97"/>
      <w:bookmarkEnd w:id="98"/>
      <w:bookmarkEnd w:id="99"/>
    </w:p>
    <w:p w14:paraId="59AA1360" w14:textId="33A1823D" w:rsidR="00347568" w:rsidRPr="00347568" w:rsidRDefault="00347568" w:rsidP="00347568">
      <w:r>
        <w:t>Multimodal emotion detection is the combination of different emotion detection techniques into one unified package. Such emotion detection techniques include voice emotion detection, facial emotion detection, posture/gesture detection and more. There have been a lot of areas where multimodal emotion detection is applied.</w:t>
      </w:r>
    </w:p>
    <w:p w14:paraId="0632FB8D" w14:textId="560E30BB" w:rsidR="00102941" w:rsidRDefault="00102941" w:rsidP="00102941">
      <w:pPr>
        <w:pStyle w:val="Heading4"/>
        <w:rPr>
          <w:rFonts w:eastAsia="Times New Roman"/>
          <w:lang w:eastAsia="en-IN"/>
        </w:rPr>
      </w:pPr>
      <w:bookmarkStart w:id="100" w:name="_Toc454331"/>
      <w:bookmarkStart w:id="101" w:name="_Toc454747"/>
      <w:bookmarkStart w:id="102" w:name="_Toc459808"/>
      <w:r>
        <w:rPr>
          <w:rFonts w:eastAsia="Times New Roman"/>
          <w:lang w:eastAsia="en-IN"/>
        </w:rPr>
        <w:lastRenderedPageBreak/>
        <w:t>Media Retrieval and Indexing</w:t>
      </w:r>
      <w:bookmarkEnd w:id="100"/>
      <w:bookmarkEnd w:id="101"/>
      <w:bookmarkEnd w:id="102"/>
    </w:p>
    <w:p w14:paraId="79705637" w14:textId="2B6AB24F" w:rsidR="00347568" w:rsidRPr="00347568" w:rsidRDefault="00347568" w:rsidP="00347568">
      <w:pPr>
        <w:rPr>
          <w:lang w:eastAsia="en-IN"/>
        </w:rPr>
      </w:pPr>
      <w:r w:rsidRPr="00C042C0">
        <w:rPr>
          <w:color w:val="000000"/>
          <w:lang w:eastAsia="en-IN"/>
        </w:rPr>
        <w:t>Emotion detection techniques can be applied to video clips and movies to greatly aid the process of indexing</w:t>
      </w:r>
      <w:r>
        <w:rPr>
          <w:color w:val="000000"/>
          <w:lang w:eastAsia="en-IN"/>
        </w:rPr>
        <w:t xml:space="preserve"> </w:t>
      </w:r>
      <w:r w:rsidRPr="004C5B9D">
        <w:fldChar w:fldCharType="begin"/>
      </w:r>
      <w:r w:rsidR="00CD25E1">
        <w:instrText xml:space="preserve"> ADDIN EN.CITE &lt;EndNote&gt;&lt;Cite&gt;&lt;Author&gt;Paleari&lt;/Author&gt;&lt;Year&gt;2010&lt;/Year&gt;&lt;RecNum&gt;5&lt;/RecNum&gt;&lt;DisplayText&gt;(Paleari et al., 2010)&lt;/DisplayText&gt;&lt;record&gt;&lt;rec-number&gt;5&lt;/rec-number&gt;&lt;foreign-keys&gt;&lt;key app="EN" db-id="5t5rwspp3fd0t1e9928x05x6s5wzw2wvzszd" timestamp="1542034713"&gt;5&lt;/key&gt;&lt;/foreign-keys&gt;&lt;ref-type name="Conference Proceedings"&gt;10&lt;/ref-type&gt;&lt;contributors&gt;&lt;authors&gt;&lt;author&gt;Paleari, Marco&lt;/author&gt;&lt;author&gt;Huet, Benoit&lt;/author&gt;&lt;author&gt;Chellali, Ryad&lt;/author&gt;&lt;/authors&gt;&lt;/contributors&gt;&lt;titles&gt;&lt;title&gt;Towards multimodal emotion recognition: a new approach&lt;/title&gt;&lt;secondary-title&gt;Proceedings of the ACM international conference on image and video retrieval&lt;/secondary-title&gt;&lt;/titles&gt;&lt;pages&gt;174-181&lt;/pages&gt;&lt;dates&gt;&lt;year&gt;2010&lt;/year&gt;&lt;/dates&gt;&lt;publisher&gt;ACM&lt;/publisher&gt;&lt;isbn&gt;1450301177&lt;/isbn&gt;&lt;urls&gt;&lt;/urls&gt;&lt;/record&gt;&lt;/Cite&gt;&lt;/EndNote&gt;</w:instrText>
      </w:r>
      <w:r w:rsidRPr="004C5B9D">
        <w:rPr>
          <w:color w:val="000000"/>
          <w:lang w:eastAsia="en-IN"/>
        </w:rPr>
        <w:fldChar w:fldCharType="separate"/>
      </w:r>
      <w:r w:rsidR="00CD25E1" w:rsidRPr="00CD25E1">
        <w:rPr>
          <w:noProof/>
        </w:rPr>
        <w:t>(Paleari et al., 2010)</w:t>
      </w:r>
      <w:r w:rsidRPr="004C5B9D">
        <w:fldChar w:fldCharType="end"/>
      </w:r>
      <w:r>
        <w:rPr>
          <w:color w:val="000000"/>
          <w:lang w:eastAsia="en-IN"/>
        </w:rPr>
        <w:t>.</w:t>
      </w:r>
      <w:r w:rsidRPr="00C042C0" w:rsidDel="00D0748A">
        <w:rPr>
          <w:color w:val="000000"/>
          <w:lang w:eastAsia="en-IN"/>
        </w:rPr>
        <w:t xml:space="preserve"> </w:t>
      </w:r>
      <w:r w:rsidRPr="00C042C0">
        <w:rPr>
          <w:color w:val="000000"/>
          <w:lang w:eastAsia="en-IN"/>
        </w:rPr>
        <w:t>For instance, movies can be indexed into genres using both visual- and auditory-based detection methods on actors’ and actresses’ facial expressions and voices. Emotion detection techniques can also further be used to provide better summarizations of movies, assist the trailer creation process and help predict viewers’ emotions while watching movies</w:t>
      </w:r>
      <w:r>
        <w:rPr>
          <w:color w:val="000000"/>
          <w:lang w:eastAsia="en-IN"/>
        </w:rPr>
        <w:t xml:space="preserve"> </w:t>
      </w:r>
      <w:r w:rsidRPr="00347568">
        <w:rPr>
          <w:lang w:val="en-IN"/>
        </w:rPr>
        <w:fldChar w:fldCharType="begin"/>
      </w:r>
      <w:r>
        <w:rPr>
          <w:color w:val="000000"/>
          <w:lang w:eastAsia="en-IN"/>
        </w:rPr>
        <w:instrText xml:space="preserve"> ADDIN EN.CITE &lt;EndNote&gt;&lt;Cite&gt;&lt;Author&gt;Baveye&lt;/Author&gt;&lt;Year&gt;2015&lt;/Year&gt;&lt;RecNum&gt;8&lt;/RecNum&gt;&lt;DisplayText&gt;(Baveye, 2015)&lt;/DisplayText&gt;&lt;record&gt;&lt;rec-number&gt;8&lt;/rec-number&gt;&lt;foreign-keys&gt;&lt;key app="EN" db-id="5t5rwspp3fd0t1e9928x05x6s5wzw2wvzszd" timestamp="1542035838"&gt;8&lt;/key&gt;&lt;/foreign-keys&gt;&lt;ref-type name="Thesis"&gt;32&lt;/ref-type&gt;&lt;contributors&gt;&lt;authors&gt;&lt;author&gt;Baveye, Yoann&lt;/author&gt;&lt;/authors&gt;&lt;/contributors&gt;&lt;titles&gt;&lt;title&gt;Automatic prediction of emotions induced by movies&lt;/title&gt;&lt;/titles&gt;&lt;dates&gt;&lt;year&gt;2015&lt;/year&gt;&lt;/dates&gt;&lt;publisher&gt;Ecole Centrale de Lyon&lt;/publisher&gt;&lt;urls&gt;&lt;/urls&gt;&lt;/record&gt;&lt;/Cite&gt;&lt;/EndNote&gt;</w:instrText>
      </w:r>
      <w:r w:rsidRPr="00347568">
        <w:rPr>
          <w:color w:val="000000"/>
          <w:lang w:eastAsia="en-IN"/>
        </w:rPr>
        <w:fldChar w:fldCharType="separate"/>
      </w:r>
      <w:r>
        <w:rPr>
          <w:noProof/>
          <w:color w:val="000000"/>
          <w:lang w:eastAsia="en-IN"/>
        </w:rPr>
        <w:t>(Baveye, 2015)</w:t>
      </w:r>
      <w:r w:rsidRPr="00347568">
        <w:rPr>
          <w:lang w:val="en-IN"/>
        </w:rPr>
        <w:fldChar w:fldCharType="end"/>
      </w:r>
      <w:r>
        <w:rPr>
          <w:color w:val="000000"/>
          <w:lang w:eastAsia="en-IN"/>
        </w:rPr>
        <w:t>.</w:t>
      </w:r>
    </w:p>
    <w:p w14:paraId="6CE90E43" w14:textId="6DD884F3" w:rsidR="00102941" w:rsidRDefault="00102941" w:rsidP="00102941">
      <w:pPr>
        <w:pStyle w:val="Heading4"/>
        <w:rPr>
          <w:rFonts w:eastAsia="Times New Roman"/>
          <w:lang w:eastAsia="en-IN"/>
        </w:rPr>
      </w:pPr>
      <w:bookmarkStart w:id="103" w:name="_Toc454332"/>
      <w:bookmarkStart w:id="104" w:name="_Toc454748"/>
      <w:bookmarkStart w:id="105" w:name="_Toc459809"/>
      <w:r>
        <w:rPr>
          <w:rFonts w:eastAsia="Times New Roman"/>
          <w:lang w:eastAsia="en-IN"/>
        </w:rPr>
        <w:t>Video Game Testing</w:t>
      </w:r>
      <w:bookmarkEnd w:id="103"/>
      <w:bookmarkEnd w:id="104"/>
      <w:bookmarkEnd w:id="105"/>
    </w:p>
    <w:p w14:paraId="363E9D48" w14:textId="572F4A4F" w:rsidR="00A72869" w:rsidRPr="00C042C0" w:rsidRDefault="00A72869" w:rsidP="00A72869">
      <w:pPr>
        <w:rPr>
          <w:lang w:eastAsia="en-IN"/>
        </w:rPr>
      </w:pPr>
      <w:r w:rsidRPr="00C042C0">
        <w:rPr>
          <w:lang w:eastAsia="en-IN"/>
        </w:rPr>
        <w:t>Facial and/or multimodal emotion detection can be used for testing video game</w:t>
      </w:r>
      <w:r>
        <w:rPr>
          <w:lang w:eastAsia="en-IN"/>
        </w:rPr>
        <w:t>s’</w:t>
      </w:r>
      <w:r w:rsidRPr="00C042C0">
        <w:rPr>
          <w:lang w:eastAsia="en-IN"/>
        </w:rPr>
        <w:t xml:space="preserve"> reception</w:t>
      </w:r>
      <w:r>
        <w:rPr>
          <w:lang w:eastAsia="en-IN"/>
        </w:rPr>
        <w:t xml:space="preserve"> </w:t>
      </w:r>
      <w:r w:rsidRPr="00A72869">
        <w:rPr>
          <w:lang w:eastAsia="en-IN"/>
        </w:rPr>
        <w:fldChar w:fldCharType="begin"/>
      </w:r>
      <w:r w:rsidR="00CD25E1">
        <w:rPr>
          <w:lang w:eastAsia="en-IN"/>
        </w:rPr>
        <w:instrText xml:space="preserve"> ADDIN EN.CITE &lt;EndNote&gt;&lt;Cite&gt;&lt;Author&gt;Bahreini&lt;/Author&gt;&lt;Year&gt;2014&lt;/Year&gt;&lt;RecNum&gt;6&lt;/RecNum&gt;&lt;DisplayText&gt;(Bahreini et al., 2014)&lt;/DisplayText&gt;&lt;record&gt;&lt;rec-number&gt;6&lt;/rec-number&gt;&lt;foreign-keys&gt;&lt;key app="EN" db-id="5t5rwspp3fd0t1e9928x05x6s5wzw2wvzszd" timestamp="1542035655"&gt;6&lt;/key&gt;&lt;/foreign-keys&gt;&lt;ref-type name="Conference Proceedings"&gt;10&lt;/ref-type&gt;&lt;contributors&gt;&lt;authors&gt;&lt;author&gt;Bahreini, Kiavash&lt;/author&gt;&lt;author&gt;Nadolski, Rob&lt;/author&gt;&lt;author&gt;Westera, Wim&lt;/author&gt;&lt;/authors&gt;&lt;/contributors&gt;&lt;titles&gt;&lt;title&gt;Improved multimodal emotion recognition for better game-based learning&lt;/title&gt;&lt;secondary-title&gt;International Conference on Games and Learning Alliance&lt;/secondary-title&gt;&lt;/titles&gt;&lt;pages&gt;107-120&lt;/pages&gt;&lt;dates&gt;&lt;year&gt;2014&lt;/year&gt;&lt;/dates&gt;&lt;publisher&gt;Springer&lt;/publisher&gt;&lt;urls&gt;&lt;/urls&gt;&lt;/record&gt;&lt;/Cite&gt;&lt;/EndNote&gt;</w:instrText>
      </w:r>
      <w:r w:rsidRPr="00A72869">
        <w:rPr>
          <w:lang w:eastAsia="en-IN"/>
        </w:rPr>
        <w:fldChar w:fldCharType="separate"/>
      </w:r>
      <w:r w:rsidR="00CD25E1">
        <w:rPr>
          <w:noProof/>
          <w:lang w:eastAsia="en-IN"/>
        </w:rPr>
        <w:t>(Bahreini et al., 2014)</w:t>
      </w:r>
      <w:r w:rsidRPr="00A72869">
        <w:rPr>
          <w:lang w:eastAsia="en-IN"/>
        </w:rPr>
        <w:fldChar w:fldCharType="end"/>
      </w:r>
      <w:r w:rsidRPr="00C042C0">
        <w:rPr>
          <w:lang w:eastAsia="en-IN"/>
        </w:rPr>
        <w:t>. During the testing of a video game, gamers’ feedback</w:t>
      </w:r>
      <w:r>
        <w:rPr>
          <w:lang w:eastAsia="en-IN"/>
        </w:rPr>
        <w:t>s</w:t>
      </w:r>
      <w:r w:rsidRPr="00C042C0">
        <w:rPr>
          <w:lang w:eastAsia="en-IN"/>
        </w:rPr>
        <w:t xml:space="preserve"> are </w:t>
      </w:r>
      <w:proofErr w:type="gramStart"/>
      <w:r w:rsidRPr="00C042C0">
        <w:rPr>
          <w:lang w:eastAsia="en-IN"/>
        </w:rPr>
        <w:t>a valuable asset</w:t>
      </w:r>
      <w:proofErr w:type="gramEnd"/>
      <w:r w:rsidRPr="00C042C0">
        <w:rPr>
          <w:lang w:eastAsia="en-IN"/>
        </w:rPr>
        <w:t xml:space="preserve"> for perfecting the beta video game into a final product. Facial emotion detection can thus be applied in real-time to detect the gamers’ facial expressions, helping video game developers better understand gamers’ emotions throughout different parts of the video game. As emotion detection in such an area is inherently less effective and more intrusive when for instance written-based feedback forms are used, facial/multimodal emotion detection is faster, more efficient and reliable for understanding user experience.</w:t>
      </w:r>
    </w:p>
    <w:p w14:paraId="43D50977" w14:textId="7836D880" w:rsidR="00102941" w:rsidRDefault="00102941" w:rsidP="00102941">
      <w:pPr>
        <w:pStyle w:val="Heading4"/>
        <w:rPr>
          <w:rFonts w:eastAsia="Times New Roman"/>
          <w:lang w:eastAsia="en-IN"/>
        </w:rPr>
      </w:pPr>
      <w:bookmarkStart w:id="106" w:name="_Toc454333"/>
      <w:bookmarkStart w:id="107" w:name="_Toc454749"/>
      <w:bookmarkStart w:id="108" w:name="_Toc459810"/>
      <w:r>
        <w:rPr>
          <w:lang w:eastAsia="en-IN"/>
        </w:rPr>
        <w:t>S</w:t>
      </w:r>
      <w:r>
        <w:rPr>
          <w:rFonts w:eastAsia="Times New Roman"/>
          <w:lang w:eastAsia="en-IN"/>
        </w:rPr>
        <w:t>oftware Usability Testing</w:t>
      </w:r>
      <w:bookmarkEnd w:id="106"/>
      <w:bookmarkEnd w:id="107"/>
      <w:bookmarkEnd w:id="108"/>
    </w:p>
    <w:p w14:paraId="60F6B6A6" w14:textId="5138B69C" w:rsidR="00A72869" w:rsidRDefault="00A72869" w:rsidP="00A72869">
      <w:pPr>
        <w:rPr>
          <w:lang w:eastAsia="en-IN"/>
        </w:rPr>
      </w:pPr>
      <w:r w:rsidRPr="00C042C0">
        <w:rPr>
          <w:lang w:eastAsia="en-IN"/>
        </w:rPr>
        <w:t xml:space="preserve">Facial and/or multimodal emotion detection techniques can be applied in extended software usability testing. Using cameras, biometric sensors and keystroke analysis tools, test users’ emotional expressions when using the software can be recorded and analyzed </w:t>
      </w:r>
      <w:commentRangeStart w:id="109"/>
      <w:commentRangeEnd w:id="109"/>
      <w:r>
        <w:rPr>
          <w:lang w:eastAsia="en-IN"/>
        </w:rPr>
        <w:fldChar w:fldCharType="begin"/>
      </w:r>
      <w:r w:rsidR="00CD25E1">
        <w:rPr>
          <w:lang w:eastAsia="en-IN"/>
        </w:rPr>
        <w:instrText xml:space="preserve"> ADDIN EN.CITE &lt;EndNote&gt;&lt;Cite&gt;&lt;Author&gt;Kołakowska&lt;/Author&gt;&lt;Year&gt;2014&lt;/Year&gt;&lt;RecNum&gt;7&lt;/RecNum&gt;&lt;DisplayText&gt;(Kołakowska et al., 2014)&lt;/DisplayText&gt;&lt;record&gt;&lt;rec-number&gt;7&lt;/rec-number&gt;&lt;foreign-keys&gt;&lt;key app="EN" db-id="5t5rwspp3fd0t1e9928x05x6s5wzw2wvzszd" timestamp="1542035705"&gt;7&lt;/key&gt;&lt;/foreign-keys&gt;&lt;ref-type name="Book Section"&gt;5&lt;/ref-type&gt;&lt;contributors&gt;&lt;authors&gt;&lt;author&gt;Kołakowska, Agata&lt;/author&gt;&lt;author&gt;Landowska, Agnieszka&lt;/author&gt;&lt;author&gt;Szwoch, Mariusz&lt;/author&gt;&lt;author&gt;Szwoch, Wioleta&lt;/author&gt;&lt;author&gt;Wrobel, Michal R&lt;/author&gt;&lt;/authors&gt;&lt;/contributors&gt;&lt;titles&gt;&lt;title&gt;Emotion recognition and its applications&lt;/title&gt;&lt;secondary-title&gt;Human-Computer Systems Interaction: Backgrounds and Applications 3&lt;/secondary-title&gt;&lt;/titles&gt;&lt;pages&gt;51-62&lt;/pages&gt;&lt;dates&gt;&lt;year&gt;2014&lt;/year&gt;&lt;/dates&gt;&lt;publisher&gt;Springer&lt;/publisher&gt;&lt;urls&gt;&lt;/urls&gt;&lt;/record&gt;&lt;/Cite&gt;&lt;/EndNote&gt;</w:instrText>
      </w:r>
      <w:r>
        <w:rPr>
          <w:lang w:eastAsia="en-IN"/>
        </w:rPr>
        <w:fldChar w:fldCharType="separate"/>
      </w:r>
      <w:r w:rsidR="00CD25E1">
        <w:rPr>
          <w:noProof/>
          <w:lang w:eastAsia="en-IN"/>
        </w:rPr>
        <w:t>(Kołakowska et al., 2014)</w:t>
      </w:r>
      <w:r>
        <w:rPr>
          <w:lang w:eastAsia="en-IN"/>
        </w:rPr>
        <w:fldChar w:fldCharType="end"/>
      </w:r>
      <w:r w:rsidRPr="00C042C0">
        <w:rPr>
          <w:lang w:eastAsia="en-IN"/>
        </w:rPr>
        <w:t xml:space="preserve">. With the help of multimodal emotion detection techniques, extended usability tests can be designed and carried out to acquire and understand users’ experiences and thus help improve the product. Examples of the types of software that can benefit from multimodal emotion detection techniques include web pages, integrated development environment (IDE), and generally those with a graphical user </w:t>
      </w:r>
      <w:proofErr w:type="gramStart"/>
      <w:r w:rsidRPr="00C042C0">
        <w:rPr>
          <w:lang w:eastAsia="en-IN"/>
        </w:rPr>
        <w:t>interface</w:t>
      </w:r>
      <w:r w:rsidR="00C45739">
        <w:rPr>
          <w:lang w:eastAsia="en-IN"/>
        </w:rPr>
        <w:t>(</w:t>
      </w:r>
      <w:proofErr w:type="gramEnd"/>
      <w:r w:rsidR="00C45739">
        <w:rPr>
          <w:lang w:eastAsia="en-IN"/>
        </w:rPr>
        <w:t>GUI)</w:t>
      </w:r>
      <w:r w:rsidRPr="00C042C0">
        <w:rPr>
          <w:lang w:eastAsia="en-IN"/>
        </w:rPr>
        <w:t xml:space="preserve"> to interact with the end-users.</w:t>
      </w:r>
    </w:p>
    <w:p w14:paraId="644796F1" w14:textId="2BB3EC26" w:rsidR="00B773FC" w:rsidRDefault="00B773FC" w:rsidP="00B773FC">
      <w:pPr>
        <w:pStyle w:val="Heading1"/>
        <w:rPr>
          <w:lang w:eastAsia="en-IN"/>
        </w:rPr>
      </w:pPr>
      <w:bookmarkStart w:id="110" w:name="_Toc454334"/>
      <w:bookmarkStart w:id="111" w:name="_Toc454750"/>
      <w:bookmarkStart w:id="112" w:name="_Toc459811"/>
      <w:r>
        <w:rPr>
          <w:lang w:eastAsia="en-IN"/>
        </w:rPr>
        <w:t>Methodology</w:t>
      </w:r>
      <w:bookmarkEnd w:id="110"/>
      <w:bookmarkEnd w:id="111"/>
      <w:bookmarkEnd w:id="112"/>
    </w:p>
    <w:p w14:paraId="30772A33" w14:textId="7634F392" w:rsidR="00B773FC" w:rsidRDefault="00B773FC" w:rsidP="00B773FC">
      <w:pPr>
        <w:rPr>
          <w:lang w:eastAsia="en-IN"/>
        </w:rPr>
      </w:pPr>
      <w:r>
        <w:rPr>
          <w:lang w:eastAsia="en-IN"/>
        </w:rPr>
        <w:t>The project consists of the following stages:</w:t>
      </w:r>
    </w:p>
    <w:p w14:paraId="6EAB010D" w14:textId="77777777" w:rsidR="00B773FC" w:rsidRDefault="00B773FC" w:rsidP="00B773FC">
      <w:pPr>
        <w:keepNext/>
        <w:jc w:val="center"/>
      </w:pPr>
      <w:r>
        <w:rPr>
          <w:noProof/>
        </w:rPr>
        <w:lastRenderedPageBreak/>
        <w:drawing>
          <wp:inline distT="0" distB="0" distL="0" distR="0" wp14:anchorId="31995B72" wp14:editId="361CEAF5">
            <wp:extent cx="5296511" cy="2496183"/>
            <wp:effectExtent l="0" t="0" r="0" b="0"/>
            <wp:docPr id="199416907" name="Picture 19941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96511" cy="2496183"/>
                    </a:xfrm>
                    <a:prstGeom prst="rect">
                      <a:avLst/>
                    </a:prstGeom>
                  </pic:spPr>
                </pic:pic>
              </a:graphicData>
            </a:graphic>
          </wp:inline>
        </w:drawing>
      </w:r>
    </w:p>
    <w:p w14:paraId="687129D0" w14:textId="391013E5" w:rsidR="00B773FC" w:rsidRPr="00B773FC" w:rsidRDefault="00B773FC" w:rsidP="00B773FC">
      <w:pPr>
        <w:pStyle w:val="Caption"/>
        <w:jc w:val="center"/>
        <w:rPr>
          <w:lang w:eastAsia="en-IN"/>
        </w:rPr>
      </w:pPr>
      <w:bookmarkStart w:id="113" w:name="_Toc408665"/>
      <w:bookmarkStart w:id="114" w:name="_Toc456563"/>
      <w:r>
        <w:t xml:space="preserve">Figure </w:t>
      </w:r>
      <w:r>
        <w:fldChar w:fldCharType="begin"/>
      </w:r>
      <w:r>
        <w:instrText xml:space="preserve"> SEQ Figure \* ARABIC </w:instrText>
      </w:r>
      <w:r>
        <w:fldChar w:fldCharType="separate"/>
      </w:r>
      <w:r w:rsidR="00EF134A">
        <w:rPr>
          <w:noProof/>
        </w:rPr>
        <w:t>3</w:t>
      </w:r>
      <w:r>
        <w:fldChar w:fldCharType="end"/>
      </w:r>
      <w:r>
        <w:t xml:space="preserve"> Project </w:t>
      </w:r>
      <w:r w:rsidR="00341412">
        <w:t>Stages</w:t>
      </w:r>
      <w:bookmarkEnd w:id="113"/>
      <w:bookmarkEnd w:id="114"/>
    </w:p>
    <w:p w14:paraId="20DF8E74" w14:textId="52DDA8F4" w:rsidR="00011C03" w:rsidRDefault="00196F5D" w:rsidP="00061F8D">
      <w:pPr>
        <w:pStyle w:val="Heading2"/>
        <w:rPr>
          <w:lang w:eastAsia="en-IN"/>
        </w:rPr>
      </w:pPr>
      <w:bookmarkStart w:id="115" w:name="_Toc454335"/>
      <w:bookmarkStart w:id="116" w:name="_Toc454751"/>
      <w:bookmarkStart w:id="117" w:name="_Toc459812"/>
      <w:r>
        <w:rPr>
          <w:lang w:eastAsia="en-IN"/>
        </w:rPr>
        <w:t>Research, Questionnaire and Interview</w:t>
      </w:r>
      <w:bookmarkEnd w:id="115"/>
      <w:bookmarkEnd w:id="116"/>
      <w:bookmarkEnd w:id="117"/>
    </w:p>
    <w:p w14:paraId="66EC4214" w14:textId="26E15EA3" w:rsidR="00196F5D" w:rsidRDefault="00196F5D" w:rsidP="008252AA">
      <w:pPr>
        <w:pStyle w:val="Heading3"/>
      </w:pPr>
      <w:bookmarkStart w:id="118" w:name="_Toc454336"/>
      <w:bookmarkStart w:id="119" w:name="_Toc454752"/>
      <w:bookmarkStart w:id="120" w:name="_Toc459813"/>
      <w:r>
        <w:t xml:space="preserve">Psychological </w:t>
      </w:r>
      <w:r w:rsidRPr="008252AA">
        <w:t>Research</w:t>
      </w:r>
      <w:bookmarkEnd w:id="118"/>
      <w:bookmarkEnd w:id="119"/>
      <w:bookmarkEnd w:id="120"/>
    </w:p>
    <w:p w14:paraId="23193975" w14:textId="1D8D0B2B" w:rsidR="0083243B" w:rsidRDefault="0083243B" w:rsidP="0083243B">
      <w:r>
        <w:t xml:space="preserve">One approach to analyzing emotions from survey participants may be to ask for their emotions directly and to analyze the answers based on the content of responses. </w:t>
      </w:r>
      <w:r w:rsidR="00E75F66">
        <w:t xml:space="preserve">This research’s </w:t>
      </w:r>
      <w:r>
        <w:t>intent in using voice emotion detection opposed to this approach is to detect more accurate information regarding the survey participant’s emotions and opinions. The causes leading to this hypothesis are explained in the following.</w:t>
      </w:r>
    </w:p>
    <w:p w14:paraId="2ACF10F2" w14:textId="14E64939" w:rsidR="0083243B" w:rsidRDefault="0083243B" w:rsidP="0083243B">
      <w:r>
        <w:rPr>
          <w:b/>
          <w:bCs/>
        </w:rPr>
        <w:t>Truth of information</w:t>
      </w:r>
      <w:r>
        <w:t xml:space="preserve">: In surveys, participants may have a restriction in explaining their emotions openly and without omissions, since they may fear reactions to their opinions. Even in anonymized surveys there may be doubt on the adequate anonymization, careless storage or sharing of data as well as the reliability of interviewers. Not only protection of oneself may be aimed for, but also protection of </w:t>
      </w:r>
      <w:r w:rsidR="00A83E31">
        <w:t xml:space="preserve">lecturers </w:t>
      </w:r>
      <w:r>
        <w:t xml:space="preserve">who may be associated with a certain critic. For example, if a certain </w:t>
      </w:r>
      <w:r w:rsidR="00A83E31">
        <w:t xml:space="preserve">lecturer </w:t>
      </w:r>
      <w:r>
        <w:t>may be known for poorly prepared material but the teaching style would be perfectly suited for one of his students, this student may refrain from criticizing poorly prepared material in general. With voice emotion detection, it is very difficult for a non-professional actor to fake emotions, as emotions are recognizable in a natural and subtle form.</w:t>
      </w:r>
    </w:p>
    <w:p w14:paraId="30DB407C" w14:textId="2272D955" w:rsidR="0083243B" w:rsidRDefault="0083243B" w:rsidP="0083243B">
      <w:r>
        <w:rPr>
          <w:b/>
          <w:bCs/>
        </w:rPr>
        <w:t>Level of politeness</w:t>
      </w:r>
      <w:r>
        <w:t>: Closely related to the truth of information, students may be used to filter</w:t>
      </w:r>
      <w:r w:rsidR="0040491F">
        <w:t>ing</w:t>
      </w:r>
      <w:r>
        <w:t xml:space="preserve"> their true emotions under a filter of politeness, which may prevent them </w:t>
      </w:r>
      <w:r w:rsidR="0040491F">
        <w:t xml:space="preserve">from </w:t>
      </w:r>
      <w:r>
        <w:t xml:space="preserve">directly </w:t>
      </w:r>
      <w:r w:rsidR="0040491F">
        <w:t xml:space="preserve">criticizing </w:t>
      </w:r>
      <w:r>
        <w:t xml:space="preserve">and </w:t>
      </w:r>
      <w:r w:rsidR="000039C0">
        <w:t xml:space="preserve">exposing </w:t>
      </w:r>
      <w:r>
        <w:t>their emotions. Dependent on academic and work experience as well as culture and education, critic for others, especially of people in higher positions, may be valued high or may be regarded as inappropriate. As for untruthful statements, voice emotion detection may be able to detect emotions despite this distortion through politeness.</w:t>
      </w:r>
    </w:p>
    <w:p w14:paraId="1A95292A" w14:textId="65259DA2" w:rsidR="0083243B" w:rsidRDefault="0083243B" w:rsidP="0083243B">
      <w:r>
        <w:rPr>
          <w:b/>
          <w:bCs/>
        </w:rPr>
        <w:lastRenderedPageBreak/>
        <w:t>Verbalization of opinions</w:t>
      </w:r>
      <w:r>
        <w:t>: Given the same opinion, based on knowledge of the spoken language, people may express their opinions differently. If certain terms are not well known or seem foreign to a person, there is a chance of missing precision in sentences or even accidental expression of opinions different to those, which are intended to be conveyed. Words may be connoted differently according to a person’s experiences and culture. As voice emotion detection is not based on words, it may correctly indicate emotions and hence opinions for a topic.</w:t>
      </w:r>
    </w:p>
    <w:p w14:paraId="5B1F32B2" w14:textId="4FE0262E" w:rsidR="0083243B" w:rsidRDefault="0083243B" w:rsidP="0083243B">
      <w:r>
        <w:rPr>
          <w:b/>
          <w:bCs/>
        </w:rPr>
        <w:t>Missing time or interest in survey</w:t>
      </w:r>
      <w:r>
        <w:t>: In a lack of time or interest, a person may answer questions with lack of detail or without thinking much about it. Asking questions that trigger emotions, survey participants may tend to engage more in the questions and emotions may be received from fewer words then from elaborate explanations.</w:t>
      </w:r>
    </w:p>
    <w:p w14:paraId="3AC79401" w14:textId="11AC01C3" w:rsidR="0083243B" w:rsidRDefault="0083243B" w:rsidP="0083243B">
      <w:r>
        <w:rPr>
          <w:b/>
          <w:bCs/>
        </w:rPr>
        <w:t>Subconscious emotions</w:t>
      </w:r>
      <w:r>
        <w:t>: Depending on the level of self-reflectiveness, students may be able to consciously detect their emotions in different levels. Emotions may be subconscious and may be not even known to the students feeling these emotions. In this case, voice emotion detection may help to find out the unintentionally hidden emotions.</w:t>
      </w:r>
    </w:p>
    <w:p w14:paraId="2EF86BB5" w14:textId="0ECC54DC" w:rsidR="0083243B" w:rsidRPr="0083243B" w:rsidRDefault="0083243B" w:rsidP="0083243B">
      <w:r>
        <w:t>Consequently, there are many aspects, which lead to a hypothesis that voice emotion detection may add additional value to surveys by analyzing emotions despite distortions in language.</w:t>
      </w:r>
    </w:p>
    <w:p w14:paraId="6EEBBD65" w14:textId="7ABE87B4" w:rsidR="00196F5D" w:rsidRDefault="00011C03" w:rsidP="008252AA">
      <w:pPr>
        <w:pStyle w:val="Heading3"/>
      </w:pPr>
      <w:bookmarkStart w:id="121" w:name="_Toc454337"/>
      <w:bookmarkStart w:id="122" w:name="_Toc454753"/>
      <w:bookmarkStart w:id="123" w:name="_Toc459814"/>
      <w:r>
        <w:t>Questionnaire Design</w:t>
      </w:r>
      <w:r w:rsidR="00196F5D">
        <w:t xml:space="preserve"> and Interview</w:t>
      </w:r>
      <w:bookmarkEnd w:id="121"/>
      <w:bookmarkEnd w:id="122"/>
      <w:bookmarkEnd w:id="123"/>
    </w:p>
    <w:p w14:paraId="45D8E0E9" w14:textId="07C268B3" w:rsidR="00196F5D" w:rsidRDefault="00196F5D" w:rsidP="003A1AC6">
      <w:pPr>
        <w:rPr>
          <w:lang w:val="en-IN" w:eastAsia="en-IN"/>
        </w:rPr>
      </w:pPr>
      <w:r w:rsidRPr="003A1AC6">
        <w:rPr>
          <w:lang w:val="en-IN" w:eastAsia="en-IN"/>
        </w:rPr>
        <w:t xml:space="preserve">To </w:t>
      </w:r>
      <w:r w:rsidR="009E56AA">
        <w:rPr>
          <w:lang w:val="en-IN" w:eastAsia="en-IN"/>
        </w:rPr>
        <w:t>receive</w:t>
      </w:r>
      <w:r w:rsidR="009E56AA" w:rsidRPr="003A1AC6">
        <w:rPr>
          <w:lang w:val="en-IN" w:eastAsia="en-IN"/>
        </w:rPr>
        <w:t xml:space="preserve"> </w:t>
      </w:r>
      <w:r w:rsidRPr="003A1AC6">
        <w:rPr>
          <w:lang w:val="en-IN" w:eastAsia="en-IN"/>
        </w:rPr>
        <w:t>feedback from the students of HSRW, a questionnaire which focuses on five main areas of teaching services was designed. These areas include:</w:t>
      </w:r>
    </w:p>
    <w:p w14:paraId="0CA05796" w14:textId="1A35686C" w:rsidR="00980FBD" w:rsidRPr="00061F8D" w:rsidRDefault="00980FBD" w:rsidP="00061F8D">
      <w:pPr>
        <w:pStyle w:val="Heading4"/>
      </w:pPr>
      <w:bookmarkStart w:id="124" w:name="_Toc454338"/>
      <w:bookmarkStart w:id="125" w:name="_Toc454754"/>
      <w:bookmarkStart w:id="126" w:name="_Toc459815"/>
      <w:r w:rsidRPr="00061F8D">
        <w:t>Questionnaire Design</w:t>
      </w:r>
      <w:bookmarkEnd w:id="124"/>
      <w:bookmarkEnd w:id="125"/>
      <w:bookmarkEnd w:id="126"/>
    </w:p>
    <w:p w14:paraId="2C3930B3" w14:textId="77777777" w:rsidR="00196F5D" w:rsidRPr="00061F8D" w:rsidRDefault="00196F5D" w:rsidP="00061F8D">
      <w:pPr>
        <w:pStyle w:val="ListParagraph"/>
        <w:numPr>
          <w:ilvl w:val="0"/>
          <w:numId w:val="25"/>
        </w:numPr>
        <w:rPr>
          <w:lang w:val="en-IN" w:eastAsia="en-IN"/>
        </w:rPr>
      </w:pPr>
      <w:r w:rsidRPr="00061F8D">
        <w:rPr>
          <w:lang w:val="en-IN" w:eastAsia="en-IN"/>
        </w:rPr>
        <w:t>Teaching methodology and style</w:t>
      </w:r>
    </w:p>
    <w:p w14:paraId="290E111B" w14:textId="77777777" w:rsidR="00196F5D" w:rsidRPr="00061F8D" w:rsidRDefault="00196F5D" w:rsidP="00061F8D">
      <w:pPr>
        <w:pStyle w:val="ListParagraph"/>
        <w:numPr>
          <w:ilvl w:val="0"/>
          <w:numId w:val="25"/>
        </w:numPr>
        <w:rPr>
          <w:lang w:val="en-IN" w:eastAsia="en-IN"/>
        </w:rPr>
      </w:pPr>
      <w:r w:rsidRPr="00061F8D">
        <w:rPr>
          <w:lang w:val="en-IN" w:eastAsia="en-IN"/>
        </w:rPr>
        <w:t>Course curriculum</w:t>
      </w:r>
    </w:p>
    <w:p w14:paraId="1BB2F6A1" w14:textId="77777777" w:rsidR="00196F5D" w:rsidRPr="00061F8D" w:rsidRDefault="00196F5D" w:rsidP="00061F8D">
      <w:pPr>
        <w:pStyle w:val="ListParagraph"/>
        <w:numPr>
          <w:ilvl w:val="0"/>
          <w:numId w:val="25"/>
        </w:numPr>
        <w:rPr>
          <w:lang w:val="en-IN" w:eastAsia="en-IN"/>
        </w:rPr>
      </w:pPr>
      <w:r w:rsidRPr="00061F8D">
        <w:rPr>
          <w:lang w:val="en-IN" w:eastAsia="en-IN"/>
        </w:rPr>
        <w:t>Quality of teaching</w:t>
      </w:r>
    </w:p>
    <w:p w14:paraId="3BAC2C58" w14:textId="77777777" w:rsidR="00196F5D" w:rsidRPr="00061F8D" w:rsidRDefault="00196F5D" w:rsidP="00061F8D">
      <w:pPr>
        <w:pStyle w:val="ListParagraph"/>
        <w:numPr>
          <w:ilvl w:val="0"/>
          <w:numId w:val="25"/>
        </w:numPr>
        <w:rPr>
          <w:lang w:val="en-IN" w:eastAsia="en-IN"/>
        </w:rPr>
      </w:pPr>
      <w:r w:rsidRPr="00061F8D">
        <w:rPr>
          <w:lang w:val="en-IN" w:eastAsia="en-IN"/>
        </w:rPr>
        <w:t>Timing of classes</w:t>
      </w:r>
    </w:p>
    <w:p w14:paraId="572E0C1A" w14:textId="77777777" w:rsidR="00196F5D" w:rsidRPr="00061F8D" w:rsidRDefault="00196F5D" w:rsidP="00061F8D">
      <w:pPr>
        <w:pStyle w:val="ListParagraph"/>
        <w:numPr>
          <w:ilvl w:val="0"/>
          <w:numId w:val="25"/>
        </w:numPr>
        <w:rPr>
          <w:lang w:val="en-IN" w:eastAsia="en-IN"/>
        </w:rPr>
      </w:pPr>
      <w:r w:rsidRPr="00061F8D">
        <w:rPr>
          <w:lang w:val="en-IN" w:eastAsia="en-IN"/>
        </w:rPr>
        <w:t>Evaluation patterns.</w:t>
      </w:r>
    </w:p>
    <w:p w14:paraId="1C931D03" w14:textId="0F179345" w:rsidR="00196F5D" w:rsidRPr="00061F8D" w:rsidRDefault="00196F5D" w:rsidP="003A1AC6">
      <w:pPr>
        <w:rPr>
          <w:lang w:val="en-IN" w:eastAsia="en-IN"/>
        </w:rPr>
      </w:pPr>
      <w:r w:rsidRPr="00061F8D">
        <w:rPr>
          <w:lang w:val="en-IN" w:eastAsia="en-IN"/>
        </w:rPr>
        <w:t>The questionnaire was reviewed and adjusted with</w:t>
      </w:r>
      <w:r w:rsidR="003A1AC6" w:rsidRPr="00061F8D">
        <w:rPr>
          <w:lang w:val="en-IN" w:eastAsia="en-IN"/>
        </w:rPr>
        <w:t xml:space="preserve"> suggestions from</w:t>
      </w:r>
      <w:r w:rsidRPr="00061F8D">
        <w:rPr>
          <w:lang w:val="en-IN" w:eastAsia="en-IN"/>
        </w:rPr>
        <w:t xml:space="preserve"> the head of psychology department of the University of Applied Sciences Rhein-Waal. In the discussion with the head of the psychology department, the major challenge to stimulate strong and honest emotions from students was discussed leading to the suggestion to show different pictures, ask triggering questions and to describe two scenarios (one positive and another negative scenario related to a fictitious student’s </w:t>
      </w:r>
      <w:commentRangeStart w:id="127"/>
      <w:commentRangeEnd w:id="127"/>
      <w:r w:rsidRPr="00061F8D">
        <w:rPr>
          <w:lang w:val="en-IN" w:eastAsia="en-IN"/>
        </w:rPr>
        <w:commentReference w:id="127"/>
      </w:r>
      <w:r w:rsidRPr="00061F8D">
        <w:rPr>
          <w:lang w:val="en-IN" w:eastAsia="en-IN"/>
        </w:rPr>
        <w:t xml:space="preserve">experience at HSRW). </w:t>
      </w:r>
    </w:p>
    <w:p w14:paraId="52CCAE37" w14:textId="0CEB1B1E" w:rsidR="00196F5D" w:rsidRPr="00061F8D" w:rsidRDefault="00196F5D" w:rsidP="003A1AC6">
      <w:pPr>
        <w:rPr>
          <w:lang w:val="en-IN" w:eastAsia="en-IN"/>
        </w:rPr>
      </w:pPr>
      <w:r w:rsidRPr="00061F8D">
        <w:rPr>
          <w:lang w:val="en-IN" w:eastAsia="en-IN"/>
        </w:rPr>
        <w:lastRenderedPageBreak/>
        <w:t xml:space="preserve">The suggestion to create two scenarios for one question was implemented </w:t>
      </w:r>
      <w:commentRangeStart w:id="128"/>
      <w:commentRangeEnd w:id="128"/>
      <w:r w:rsidRPr="00061F8D">
        <w:rPr>
          <w:lang w:val="en-IN" w:eastAsia="en-IN"/>
        </w:rPr>
        <w:commentReference w:id="128"/>
      </w:r>
      <w:r w:rsidRPr="00061F8D">
        <w:rPr>
          <w:lang w:val="en-IN" w:eastAsia="en-IN"/>
        </w:rPr>
        <w:t xml:space="preserve"> to extend the length of the answers </w:t>
      </w:r>
      <w:r w:rsidR="00D74C6A">
        <w:rPr>
          <w:lang w:val="en-IN" w:eastAsia="en-IN"/>
        </w:rPr>
        <w:t>responded</w:t>
      </w:r>
      <w:r w:rsidR="00D74C6A" w:rsidRPr="00061F8D">
        <w:rPr>
          <w:lang w:val="en-IN" w:eastAsia="en-IN"/>
        </w:rPr>
        <w:t xml:space="preserve"> </w:t>
      </w:r>
      <w:r w:rsidRPr="00061F8D">
        <w:rPr>
          <w:lang w:val="en-IN" w:eastAsia="en-IN"/>
        </w:rPr>
        <w:t xml:space="preserve">by the </w:t>
      </w:r>
      <w:r w:rsidR="00D74C6A">
        <w:rPr>
          <w:lang w:val="en-IN" w:eastAsia="en-IN"/>
        </w:rPr>
        <w:t>interviewee</w:t>
      </w:r>
      <w:r w:rsidRPr="00061F8D">
        <w:rPr>
          <w:lang w:val="en-IN" w:eastAsia="en-IN"/>
        </w:rPr>
        <w:t xml:space="preserve">. As suggested, both positive as well as negative scenarios were presented to not influence the answer to one </w:t>
      </w:r>
      <w:proofErr w:type="gramStart"/>
      <w:r w:rsidRPr="00061F8D">
        <w:rPr>
          <w:lang w:val="en-IN" w:eastAsia="en-IN"/>
        </w:rPr>
        <w:t>particular direction</w:t>
      </w:r>
      <w:proofErr w:type="gramEnd"/>
      <w:r w:rsidRPr="00061F8D">
        <w:rPr>
          <w:lang w:val="en-IN" w:eastAsia="en-IN"/>
        </w:rPr>
        <w:t>. As the statement of scenarios was estimated the most viable implementable solution under a balanced narration of differently connotated emotions and experiences. To lead interviews to an emotional atmosphere, emotionally connotated words such as “frustrated”, “tired” or “optimistic” were used. Additionally, stories were written and told in an informal way on purpose, as a formal tone impedes emotional reactions. As one example, the question related to the timing of the classes is as follows:</w:t>
      </w:r>
    </w:p>
    <w:p w14:paraId="076400B1" w14:textId="1F7BF1EE" w:rsidR="00196F5D" w:rsidRPr="00061F8D" w:rsidRDefault="00196F5D" w:rsidP="003A1AC6">
      <w:pPr>
        <w:rPr>
          <w:lang w:val="en-IN" w:eastAsia="en-IN"/>
        </w:rPr>
      </w:pPr>
      <w:r w:rsidRPr="00061F8D">
        <w:rPr>
          <w:b/>
          <w:lang w:val="en-IN" w:eastAsia="en-IN"/>
        </w:rPr>
        <w:t>Timing of classes</w:t>
      </w:r>
    </w:p>
    <w:p w14:paraId="6F63D66F" w14:textId="2A49FA48" w:rsidR="00196F5D" w:rsidRPr="00061F8D" w:rsidRDefault="00196F5D" w:rsidP="00061F8D">
      <w:pPr>
        <w:rPr>
          <w:lang w:val="en-IN" w:eastAsia="en-IN"/>
        </w:rPr>
      </w:pPr>
      <w:r w:rsidRPr="00061F8D">
        <w:rPr>
          <w:lang w:val="en-IN" w:eastAsia="en-IN"/>
        </w:rPr>
        <w:t>What is your opinion on the start times and duration of classes in your studies?</w:t>
      </w:r>
    </w:p>
    <w:p w14:paraId="642645ED" w14:textId="77777777" w:rsidR="00196F5D" w:rsidRPr="00061F8D" w:rsidRDefault="00196F5D" w:rsidP="00061F8D">
      <w:pPr>
        <w:pStyle w:val="ListParagraph"/>
        <w:numPr>
          <w:ilvl w:val="0"/>
          <w:numId w:val="41"/>
        </w:numPr>
        <w:rPr>
          <w:lang w:val="en-IN" w:eastAsia="en-IN"/>
        </w:rPr>
      </w:pPr>
      <w:r w:rsidRPr="00061F8D">
        <w:rPr>
          <w:lang w:val="en-IN" w:eastAsia="en-IN"/>
        </w:rPr>
        <w:t>Student 1: The student feels uncomfortable with the start times of his classes. He has the habit of working late in the night, so classes starting at 8:00 are too early for him. In his prior experience, everything started at 9:30, so he feels stressed and half asleep trying to attend a very early class. Then, if the class is continuing for multiple hours and continues until the evening, he feels very tired not able to concentrate. With this, he feels frustrated and angry. Especially block courses result in big disappointment.</w:t>
      </w:r>
    </w:p>
    <w:p w14:paraId="094E2AB0" w14:textId="6DD7FC5B" w:rsidR="00196F5D" w:rsidRPr="00061F8D" w:rsidRDefault="00196F5D" w:rsidP="00061F8D">
      <w:pPr>
        <w:pStyle w:val="ListParagraph"/>
        <w:numPr>
          <w:ilvl w:val="0"/>
          <w:numId w:val="41"/>
        </w:numPr>
        <w:rPr>
          <w:lang w:val="en-IN" w:eastAsia="en-IN"/>
        </w:rPr>
      </w:pPr>
      <w:r w:rsidRPr="00061F8D">
        <w:rPr>
          <w:lang w:val="en-IN" w:eastAsia="en-IN"/>
        </w:rPr>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16C85E42" w14:textId="77777777" w:rsidR="00196F5D" w:rsidRPr="00061F8D" w:rsidRDefault="00196F5D" w:rsidP="003A1AC6">
      <w:pPr>
        <w:rPr>
          <w:lang w:val="en-IN" w:eastAsia="en-IN"/>
        </w:rPr>
      </w:pPr>
      <w:r w:rsidRPr="00061F8D">
        <w:rPr>
          <w:lang w:val="en-IN" w:eastAsia="en-IN"/>
        </w:rPr>
        <w:t>In this question the scenarios are explained as a negative experience of the student 1 and the positive experience of the student 2. In similar way, scenarios were created for each question. A reinforcement of the creation of a more emotional atmosphere through experiences was achieved through the interview of multiple students at once. At the end of each interview, one question was added that was asking the interviewed person, if she/he was in an emotional state to verify whether the person participating in the interview was in an emotional state.</w:t>
      </w:r>
    </w:p>
    <w:p w14:paraId="1FD4C5EC" w14:textId="77777777" w:rsidR="00196F5D" w:rsidRPr="00061F8D" w:rsidRDefault="00196F5D" w:rsidP="00061F8D">
      <w:pPr>
        <w:pStyle w:val="Heading4"/>
        <w:rPr>
          <w:lang w:val="en-IN" w:eastAsia="en-IN"/>
        </w:rPr>
      </w:pPr>
      <w:bookmarkStart w:id="129" w:name="_Toc454339"/>
      <w:bookmarkStart w:id="130" w:name="_Toc454755"/>
      <w:bookmarkStart w:id="131" w:name="_Toc459816"/>
      <w:r w:rsidRPr="00061F8D">
        <w:rPr>
          <w:lang w:val="en-IN" w:eastAsia="en-IN"/>
        </w:rPr>
        <w:t>Interview Conduct</w:t>
      </w:r>
      <w:bookmarkEnd w:id="129"/>
      <w:bookmarkEnd w:id="130"/>
      <w:bookmarkEnd w:id="131"/>
    </w:p>
    <w:p w14:paraId="61FB537A" w14:textId="5C37815F" w:rsidR="00196F5D" w:rsidRPr="00061F8D" w:rsidRDefault="00196F5D" w:rsidP="003A1AC6">
      <w:pPr>
        <w:rPr>
          <w:lang w:val="en-IN" w:eastAsia="en-IN"/>
        </w:rPr>
      </w:pPr>
      <w:r w:rsidRPr="00061F8D">
        <w:rPr>
          <w:lang w:val="en-IN" w:eastAsia="en-IN"/>
        </w:rPr>
        <w:t>In total, 30 interviews were taken, out of which 13 interviews were given by master students and 18 interviews by bachelor students. In total, the interviewed students were from 9 countries on 4 continents. It was observed that students were sharing their honest experiences related to the teaching services in HSRW. A separate room was booked for conducting interviews as the noise factor would be minimum in this room.</w:t>
      </w:r>
    </w:p>
    <w:p w14:paraId="4332328F" w14:textId="1887803C" w:rsidR="006E6864" w:rsidRDefault="00011C03" w:rsidP="00061F8D">
      <w:pPr>
        <w:pStyle w:val="Heading2"/>
      </w:pPr>
      <w:bookmarkStart w:id="132" w:name="_Toc454340"/>
      <w:bookmarkStart w:id="133" w:name="_Toc454756"/>
      <w:bookmarkStart w:id="134" w:name="_Toc459817"/>
      <w:r>
        <w:lastRenderedPageBreak/>
        <w:t>Implementation</w:t>
      </w:r>
      <w:bookmarkEnd w:id="132"/>
      <w:bookmarkEnd w:id="133"/>
      <w:bookmarkEnd w:id="134"/>
    </w:p>
    <w:p w14:paraId="214F34DF" w14:textId="014837BC" w:rsidR="005403E0" w:rsidRDefault="00C54ED2" w:rsidP="005403E0">
      <w:r>
        <w:t>An overview of the implementation can be seen from the figure below.</w:t>
      </w:r>
    </w:p>
    <w:p w14:paraId="39350493" w14:textId="77777777" w:rsidR="00B773FC" w:rsidRDefault="00B773FC" w:rsidP="00B773FC">
      <w:pPr>
        <w:keepNext/>
        <w:jc w:val="center"/>
      </w:pPr>
      <w:r>
        <w:rPr>
          <w:noProof/>
        </w:rPr>
        <w:drawing>
          <wp:inline distT="0" distB="0" distL="0" distR="0" wp14:anchorId="40EA3A14" wp14:editId="5DFC9472">
            <wp:extent cx="6334762" cy="2519216"/>
            <wp:effectExtent l="0" t="0" r="8890" b="0"/>
            <wp:docPr id="1908722414" name="Picture 190872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34762" cy="2519216"/>
                    </a:xfrm>
                    <a:prstGeom prst="rect">
                      <a:avLst/>
                    </a:prstGeom>
                  </pic:spPr>
                </pic:pic>
              </a:graphicData>
            </a:graphic>
          </wp:inline>
        </w:drawing>
      </w:r>
    </w:p>
    <w:p w14:paraId="5ED504B6" w14:textId="64A4D4FE" w:rsidR="00B773FC" w:rsidRPr="005403E0" w:rsidRDefault="00B773FC" w:rsidP="00B773FC">
      <w:pPr>
        <w:pStyle w:val="Caption"/>
        <w:jc w:val="center"/>
      </w:pPr>
      <w:bookmarkStart w:id="135" w:name="_Toc408666"/>
      <w:bookmarkStart w:id="136" w:name="_Toc456564"/>
      <w:r>
        <w:t xml:space="preserve">Figure </w:t>
      </w:r>
      <w:r>
        <w:fldChar w:fldCharType="begin"/>
      </w:r>
      <w:r>
        <w:instrText xml:space="preserve"> SEQ Figure \* ARABIC </w:instrText>
      </w:r>
      <w:r>
        <w:fldChar w:fldCharType="separate"/>
      </w:r>
      <w:r w:rsidR="00EF134A">
        <w:rPr>
          <w:noProof/>
        </w:rPr>
        <w:t>4</w:t>
      </w:r>
      <w:r>
        <w:fldChar w:fldCharType="end"/>
      </w:r>
      <w:r>
        <w:t xml:space="preserve"> Implementation Overview</w:t>
      </w:r>
      <w:bookmarkEnd w:id="135"/>
      <w:bookmarkEnd w:id="136"/>
    </w:p>
    <w:p w14:paraId="2A14FFBB" w14:textId="33C24429" w:rsidR="006E6864" w:rsidRDefault="006E6864" w:rsidP="008252AA">
      <w:pPr>
        <w:pStyle w:val="Heading3"/>
      </w:pPr>
      <w:bookmarkStart w:id="137" w:name="_Toc454341"/>
      <w:bookmarkStart w:id="138" w:name="_Toc454757"/>
      <w:bookmarkStart w:id="139" w:name="_Toc459818"/>
      <w:r>
        <w:t>Data pre-processing of interview audio files</w:t>
      </w:r>
      <w:bookmarkEnd w:id="137"/>
      <w:bookmarkEnd w:id="138"/>
      <w:bookmarkEnd w:id="139"/>
    </w:p>
    <w:p w14:paraId="0D4CCB86" w14:textId="4BA74D55" w:rsidR="002B47E0" w:rsidRDefault="002B47E0" w:rsidP="002B47E0">
      <w:r>
        <w:t xml:space="preserve">During the interviews, audio files </w:t>
      </w:r>
      <w:r w:rsidR="00CC1556">
        <w:t>were</w:t>
      </w:r>
      <w:r>
        <w:t xml:space="preserve"> recorded which could afterwards be used for voice emotion detection. However, the waveform audio files from these interviews had to be prepared to be in an appropriate format </w:t>
      </w:r>
      <w:r w:rsidR="00CC1556">
        <w:t xml:space="preserve">prior to </w:t>
      </w:r>
      <w:r>
        <w:t>classification.</w:t>
      </w:r>
    </w:p>
    <w:p w14:paraId="5628958A" w14:textId="1ABEB09B" w:rsidR="002B47E0" w:rsidRDefault="002B47E0" w:rsidP="002B47E0">
      <w:r>
        <w:t xml:space="preserve">In the first step, all interview files were split according to interviewee and answer so that one waveform audio file would represent one answer from one </w:t>
      </w:r>
      <w:r w:rsidR="00C223C6">
        <w:t>interviewee</w:t>
      </w:r>
      <w:r>
        <w:t xml:space="preserve">. Questions from the interviewers were cut out to prevent using these voices in the classification. </w:t>
      </w:r>
      <w:r w:rsidRPr="00A204DE">
        <w:rPr>
          <w:rFonts w:eastAsia="Times New Roman" w:cs="Times New Roman"/>
        </w:rPr>
        <w:t>The cutting of these audios was done with the help of a software named Audacity. Audacity is a free, user-friendly audio editor and recorder for Windows, Mac OS and other operating systems.</w:t>
      </w:r>
    </w:p>
    <w:p w14:paraId="6DFDC25F" w14:textId="5BCA74D2" w:rsidR="002B47E0" w:rsidRDefault="002B47E0" w:rsidP="002B47E0">
      <w:r>
        <w:t xml:space="preserve">The recording conditions and specifications of the interviews should be as similar as possible to those of the actor recordings, as these influence the MFCC values in the feature vectors. Since the audial influences of the environment of the interviews as well as the microphone specifications may be different to the analogous situation during the recording of the actor files, the influence of these factors was reduced by normalizing the audio recording tracks of both interviews as well as actor data. The normalization as well as other audio adjustment was conducted </w:t>
      </w:r>
      <w:r w:rsidR="004277D1">
        <w:t xml:space="preserve">also </w:t>
      </w:r>
      <w:r>
        <w:t xml:space="preserve">with </w:t>
      </w:r>
      <w:r w:rsidRPr="00061F8D">
        <w:rPr>
          <w:color w:val="000000" w:themeColor="text1"/>
        </w:rPr>
        <w:t xml:space="preserve">Audacity®. </w:t>
      </w:r>
      <w:r>
        <w:t>With normalization, the peak amplitude of audio tracks can be configured to assimilate the balance of audio tracks</w:t>
      </w:r>
      <w:r w:rsidR="00FE014E">
        <w:fldChar w:fldCharType="begin"/>
      </w:r>
      <w:r w:rsidR="00FE014E">
        <w:instrText xml:space="preserve"> ADDIN EN.CITE &lt;EndNote&gt;&lt;Cite&gt;&lt;RecNum&gt;0&lt;/RecNum&gt;&lt;IDText&gt;Normalize&lt;/IDText&gt;&lt;record&gt;&lt;ref-type name="Online Multimedia"&gt;48&lt;/ref-type&gt;&lt;contributors /&gt;&lt;titles&gt;&lt;title&gt;Normalize&lt;/title&gt;&lt;secondary-title&gt;manual.audacityteam.org&lt;/secondary-title&gt;&lt;/titles&gt;&lt;urls&gt;&lt;related-urls&gt;&lt;url&gt;https://manual.audacityteam.org/man/dc_offset.html&lt;/url&gt;&lt;/related-urls&gt;&lt;/urls&gt;&lt;/record&gt;&lt;/Cite&gt;&lt;/EndNote&gt;</w:instrText>
      </w:r>
      <w:r w:rsidR="00FE014E">
        <w:fldChar w:fldCharType="end"/>
      </w:r>
      <w:r>
        <w:t>. The maximum amplitude was normalized to -1,0 dB and the DC offset was centered on 0.0. The removal of DC offsets may prevent the deteriorating effects of noise and can permit extended volume of the recording.</w:t>
      </w:r>
    </w:p>
    <w:p w14:paraId="3EBDB97A" w14:textId="244B0CF7" w:rsidR="002B47E0" w:rsidRPr="002B47E0" w:rsidRDefault="002B47E0" w:rsidP="002B47E0">
      <w:r>
        <w:lastRenderedPageBreak/>
        <w:t>Additionally, since the actor recordings usually have a length of ca. six seconds, this length should as well be used for the recordings in the interviews. Therefore, all interview answers have been split into parts of six seconds, of which each would later be used to predict the emotions from the respective interviewed people. Lastly, the sampling rates were equalized between actor data and interview data by setting the sampling rate to the one detected in the actor data: 48 kHz.</w:t>
      </w:r>
    </w:p>
    <w:p w14:paraId="55BA3927" w14:textId="33879146" w:rsidR="002078A4" w:rsidRDefault="006E6864" w:rsidP="008252AA">
      <w:pPr>
        <w:pStyle w:val="Heading3"/>
      </w:pPr>
      <w:bookmarkStart w:id="140" w:name="_Toc454342"/>
      <w:bookmarkStart w:id="141" w:name="_Toc454758"/>
      <w:bookmarkStart w:id="142" w:name="_Toc459819"/>
      <w:r>
        <w:t>Feature Extraction</w:t>
      </w:r>
      <w:bookmarkEnd w:id="140"/>
      <w:bookmarkEnd w:id="141"/>
      <w:bookmarkEnd w:id="142"/>
    </w:p>
    <w:p w14:paraId="55FB2F52" w14:textId="5D336E7F" w:rsidR="00280320" w:rsidRDefault="00280320" w:rsidP="00F80650">
      <w:pPr>
        <w:rPr>
          <w:rFonts w:eastAsia="Times New Roman" w:cs="Times New Roman"/>
          <w:szCs w:val="24"/>
        </w:rPr>
      </w:pPr>
      <w:r>
        <w:rPr>
          <w:rFonts w:eastAsia="Times New Roman" w:cs="Times New Roman"/>
          <w:szCs w:val="24"/>
        </w:rPr>
        <w:t xml:space="preserve">For feature extraction, an open source real time capable feature extraction tool was used. It was initially developed at TU München and it is currently supported by </w:t>
      </w:r>
      <w:r w:rsidR="005A2459" w:rsidRPr="005A2459">
        <w:rPr>
          <w:rFonts w:eastAsia="Times New Roman" w:cs="Times New Roman"/>
          <w:szCs w:val="24"/>
        </w:rPr>
        <w:t>audEERING</w:t>
      </w:r>
      <w:r>
        <w:rPr>
          <w:rFonts w:eastAsia="Times New Roman" w:cs="Times New Roman"/>
          <w:szCs w:val="24"/>
        </w:rPr>
        <w:t xml:space="preserve">. This tool is used for feature extraction as well as pattern recognition and it enables the user to extract large set of audio features in real-time. </w:t>
      </w:r>
      <w:r w:rsidR="005A2459">
        <w:rPr>
          <w:rFonts w:eastAsia="Times New Roman" w:cs="Times New Roman"/>
          <w:szCs w:val="24"/>
        </w:rPr>
        <w:t xml:space="preserve">OpenSMILE </w:t>
      </w:r>
      <w:r>
        <w:rPr>
          <w:rFonts w:eastAsia="Times New Roman" w:cs="Times New Roman"/>
          <w:szCs w:val="24"/>
        </w:rPr>
        <w:t xml:space="preserve">toolkit is modular and provides flexible feature extraction for signal processing and machine learning applications. OpenSMILE does not expose an API for developers, instead the source code which was written in C++ </w:t>
      </w:r>
      <w:proofErr w:type="gramStart"/>
      <w:r>
        <w:rPr>
          <w:rFonts w:eastAsia="Times New Roman" w:cs="Times New Roman"/>
          <w:szCs w:val="24"/>
        </w:rPr>
        <w:t>has to</w:t>
      </w:r>
      <w:proofErr w:type="gramEnd"/>
      <w:r>
        <w:rPr>
          <w:rFonts w:eastAsia="Times New Roman" w:cs="Times New Roman"/>
          <w:szCs w:val="24"/>
        </w:rPr>
        <w:t xml:space="preserve"> be manually compiled. It has a fast, efficient and flexible architecture and it can run on various platforms such as Mac </w:t>
      </w:r>
      <w:r w:rsidR="002B5AC3">
        <w:rPr>
          <w:rFonts w:eastAsia="Times New Roman" w:cs="Times New Roman"/>
          <w:szCs w:val="24"/>
        </w:rPr>
        <w:t>OS</w:t>
      </w:r>
      <w:r>
        <w:rPr>
          <w:rFonts w:eastAsia="Times New Roman" w:cs="Times New Roman"/>
          <w:szCs w:val="24"/>
        </w:rPr>
        <w:t xml:space="preserve">, </w:t>
      </w:r>
      <w:r w:rsidR="002B5AC3">
        <w:rPr>
          <w:rFonts w:eastAsia="Times New Roman" w:cs="Times New Roman"/>
          <w:szCs w:val="24"/>
        </w:rPr>
        <w:t xml:space="preserve">Windows </w:t>
      </w:r>
      <w:r>
        <w:rPr>
          <w:rFonts w:eastAsia="Times New Roman" w:cs="Times New Roman"/>
          <w:szCs w:val="24"/>
        </w:rPr>
        <w:t xml:space="preserve">and Linux. This tool can be used offline in batch mode for processing large data sets. </w:t>
      </w:r>
    </w:p>
    <w:p w14:paraId="20534CCF" w14:textId="6CDAB46A" w:rsidR="00280320" w:rsidRDefault="002B5AC3" w:rsidP="00280320">
      <w:pPr>
        <w:rPr>
          <w:rFonts w:eastAsia="Times New Roman" w:cs="Times New Roman"/>
          <w:szCs w:val="24"/>
        </w:rPr>
      </w:pPr>
      <w:r>
        <w:rPr>
          <w:rFonts w:eastAsia="Times New Roman" w:cs="Times New Roman"/>
          <w:szCs w:val="24"/>
        </w:rPr>
        <w:t xml:space="preserve">OpenSMILE </w:t>
      </w:r>
      <w:r w:rsidR="00280320">
        <w:rPr>
          <w:rFonts w:eastAsia="Times New Roman" w:cs="Times New Roman"/>
          <w:szCs w:val="24"/>
        </w:rPr>
        <w:t xml:space="preserve">provides config files for the frequently used feature sets. The most frequently used feature sets in </w:t>
      </w:r>
      <w:r>
        <w:rPr>
          <w:rFonts w:eastAsia="Times New Roman" w:cs="Times New Roman"/>
          <w:szCs w:val="24"/>
        </w:rPr>
        <w:t xml:space="preserve">OpenSMILE </w:t>
      </w:r>
      <w:r w:rsidR="00280320">
        <w:rPr>
          <w:rFonts w:eastAsia="Times New Roman" w:cs="Times New Roman"/>
          <w:szCs w:val="24"/>
        </w:rPr>
        <w:t>are as follows:</w:t>
      </w:r>
    </w:p>
    <w:p w14:paraId="36B669E1"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Chroma features for key and chord recognition </w:t>
      </w:r>
    </w:p>
    <w:p w14:paraId="0F08BDE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MFCC for speech recognition</w:t>
      </w:r>
    </w:p>
    <w:p w14:paraId="5D6AD0C3"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PLP for speech recognition </w:t>
      </w:r>
    </w:p>
    <w:p w14:paraId="65D7B45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Prosody (Pitch and loudness)</w:t>
      </w:r>
    </w:p>
    <w:p w14:paraId="1F2F205D"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2009 Emotion Challenge feature set </w:t>
      </w:r>
    </w:p>
    <w:p w14:paraId="6DF95BAF"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2010 Paralinguistic Challenge feature set </w:t>
      </w:r>
    </w:p>
    <w:p w14:paraId="123F48DB"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2011 Speaker State Challenge feature set </w:t>
      </w:r>
    </w:p>
    <w:p w14:paraId="20DAABD6"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2012 Speaker Trait Challenge feature set </w:t>
      </w:r>
    </w:p>
    <w:p w14:paraId="7FFF0602"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The INTERSPEECH 2013 ComParE feature set </w:t>
      </w:r>
    </w:p>
    <w:p w14:paraId="75966FB0"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The MediaEval 2012 TUM feature set for violent scenes detection.</w:t>
      </w:r>
    </w:p>
    <w:p w14:paraId="2747A19C"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Three reference sets of features for emotion recognition (older sets, obsoleted by the new INTERSPEECH challenge sets) </w:t>
      </w:r>
    </w:p>
    <w:p w14:paraId="020F9C17" w14:textId="77777777" w:rsidR="00280320" w:rsidRDefault="00280320" w:rsidP="00280320">
      <w:pPr>
        <w:numPr>
          <w:ilvl w:val="0"/>
          <w:numId w:val="32"/>
        </w:numPr>
        <w:spacing w:after="0"/>
        <w:rPr>
          <w:rFonts w:eastAsia="Times New Roman" w:cs="Times New Roman"/>
          <w:szCs w:val="24"/>
        </w:rPr>
      </w:pPr>
      <w:r>
        <w:rPr>
          <w:rFonts w:eastAsia="Times New Roman" w:cs="Times New Roman"/>
          <w:szCs w:val="24"/>
        </w:rPr>
        <w:t xml:space="preserve"> Audio-visual features based on INTERSPEECH 2010 Paralinguistic Challenge audio features.</w:t>
      </w:r>
    </w:p>
    <w:p w14:paraId="72DCEA57" w14:textId="7826CD5D" w:rsidR="00280320" w:rsidRPr="00280320" w:rsidRDefault="00280320" w:rsidP="00280320">
      <w:r w:rsidRPr="00A204DE">
        <w:rPr>
          <w:rFonts w:eastAsia="Times New Roman" w:cs="Times New Roman"/>
        </w:rPr>
        <w:t xml:space="preserve">To extract the features, the </w:t>
      </w:r>
      <w:r w:rsidR="002B5AC3" w:rsidRPr="00B013D7">
        <w:rPr>
          <w:rFonts w:eastAsia="Times New Roman" w:cs="Times New Roman"/>
        </w:rPr>
        <w:t xml:space="preserve">INTERSPEECH </w:t>
      </w:r>
      <w:r w:rsidRPr="00A204DE">
        <w:rPr>
          <w:rFonts w:eastAsia="Times New Roman" w:cs="Times New Roman"/>
        </w:rPr>
        <w:t>2009 emotion challenge feature set was used. It is represented by the config file config/emo_ISO9.conf. It contains in total 384 features and the features are saved in ARFF file where new featur</w:t>
      </w:r>
      <w:r w:rsidRPr="00B013D7">
        <w:rPr>
          <w:rFonts w:eastAsia="Times New Roman" w:cs="Times New Roman"/>
        </w:rPr>
        <w:t xml:space="preserve">es were appended to an existing file and this process is called </w:t>
      </w:r>
      <w:r w:rsidRPr="00B013D7">
        <w:rPr>
          <w:rFonts w:eastAsia="Times New Roman" w:cs="Times New Roman"/>
        </w:rPr>
        <w:lastRenderedPageBreak/>
        <w:t xml:space="preserve">batch processing. With the help of </w:t>
      </w:r>
      <w:r w:rsidRPr="00061F8D">
        <w:rPr>
          <w:rFonts w:eastAsia="Times New Roman" w:cs="Times New Roman"/>
          <w:i/>
          <w:iCs/>
        </w:rPr>
        <w:t>config/emo_ISO9</w:t>
      </w:r>
      <w:r w:rsidRPr="00A204DE">
        <w:rPr>
          <w:rFonts w:eastAsia="Times New Roman" w:cs="Times New Roman"/>
        </w:rPr>
        <w:t xml:space="preserve"> command and changing the directory path to the drive where all audio files were stored</w:t>
      </w:r>
      <w:r w:rsidR="00D85198" w:rsidRPr="00B013D7">
        <w:rPr>
          <w:rFonts w:eastAsia="Times New Roman" w:cs="Times New Roman"/>
        </w:rPr>
        <w:t>.</w:t>
      </w:r>
    </w:p>
    <w:p w14:paraId="642F71A6" w14:textId="656C5BF5" w:rsidR="00102941" w:rsidRDefault="006E6864" w:rsidP="008252AA">
      <w:pPr>
        <w:pStyle w:val="Heading3"/>
      </w:pPr>
      <w:bookmarkStart w:id="143" w:name="_Ref450484"/>
      <w:bookmarkStart w:id="144" w:name="_Toc454343"/>
      <w:bookmarkStart w:id="145" w:name="_Toc454759"/>
      <w:bookmarkStart w:id="146" w:name="_Toc459820"/>
      <w:r>
        <w:t xml:space="preserve">Classification </w:t>
      </w:r>
      <w:r w:rsidR="00121F96">
        <w:t xml:space="preserve">Predictor </w:t>
      </w:r>
      <w:r>
        <w:t>Training</w:t>
      </w:r>
      <w:bookmarkEnd w:id="143"/>
      <w:bookmarkEnd w:id="144"/>
      <w:bookmarkEnd w:id="145"/>
      <w:bookmarkEnd w:id="146"/>
    </w:p>
    <w:p w14:paraId="77EFDC47" w14:textId="77777777" w:rsidR="00EE3C13" w:rsidRDefault="00EE3C13" w:rsidP="00EE3C13">
      <w:r w:rsidRPr="008E423B">
        <w:t>The first step in the i</w:t>
      </w:r>
      <w:r>
        <w:t>mplementation of a predictor was to train this predictor with the voices from the actor database and then validate, if the accuracy of the predictor was high enough to deliver a good prediction of the actor emotion. The minimum accuracy of a predictor to deliver value would need to be higher than random guessing. Random guessing would, with endless data points, amount to the value of one divided by the number of predictable classes. As we classify into eight different emotions, the value of random guessing is: 1 / 8 = 0.125 = 12.5%. Consequently, 12.5% accuracy at least had to be surpassed for any classifier to deliver value a higher value than random guessing.</w:t>
      </w:r>
    </w:p>
    <w:p w14:paraId="47E27672" w14:textId="77777777" w:rsidR="00EE3C13" w:rsidRDefault="00EE3C13" w:rsidP="00EE3C13">
      <w:r>
        <w:t xml:space="preserve">In literature, SVM classifiers have been found to perform best for voice emotion detection. Therefore, SVM classification was used to predict emotions also in our case. However, results of SVM were also compared to other classification algorithms, i.e. Random Forest Classification, Logistic Regression, K-Nearest Neighbor and Naïve Bayes. The machine learning models implemented in the Python package </w:t>
      </w:r>
      <w:r w:rsidRPr="00061F8D">
        <w:rPr>
          <w:i/>
        </w:rPr>
        <w:t>scikit-learn</w:t>
      </w:r>
      <w:r>
        <w:t xml:space="preserve"> (short: sklearn) were used for emotion predictions.</w:t>
      </w:r>
    </w:p>
    <w:p w14:paraId="55E6C78F" w14:textId="77777777" w:rsidR="00EE3C13" w:rsidRDefault="00EE3C13" w:rsidP="00EE3C13">
      <w:r>
        <w:t>The training data consists of 1,440 feature vectors from actor audio snippets. In every snippet, one emotion was spoken out. Afterwards, the features from the audio snippets have been extracted with OpenSMILE with the IS09_Emotion configuration and stored into an ARFF file. The feature vectors were then scaled to standard values. Additionally, according to the location of the audio snippets in the file structure that was created based on their emotions, a csv file has been created beforehand, stating the emotion of every record in the feature vector. This emotion represents the dependent variable in every machine learning model. In the final step of data preprocessing, the data was split into a training set with 85% of the records and a test set with 15% of the training data, with which the accuracy of classification can be validated.</w:t>
      </w:r>
    </w:p>
    <w:p w14:paraId="1182921E" w14:textId="77777777" w:rsidR="00EE3C13" w:rsidRDefault="00EE3C13" w:rsidP="00EE3C13">
      <w:r>
        <w:t>The process of model fitting is not deterministic, since on the one side the random choice of training and test set and as well the model fitting with this data can lead to different models. To compare a distribution of accuracies, the process of train-and-test-split, standard scaling, model fitting and prediction of test values was repeated 100 times. The results of these accuracies were saved into lists and displayed with a seaborn boxplot, as presented below.</w:t>
      </w:r>
    </w:p>
    <w:p w14:paraId="592C4238" w14:textId="77777777" w:rsidR="00EE3C13" w:rsidRDefault="00EE3C13" w:rsidP="00EE3C13">
      <w:r>
        <w:t>In the boxplot, the distribution of classification accuracies</w:t>
      </w:r>
      <w:r w:rsidRPr="00780B46">
        <w:t xml:space="preserve"> </w:t>
      </w:r>
      <w:r>
        <w:t xml:space="preserve">of SVM Classification (SVC), Random Forest Classification (RF), Logistic Regression (LR), K-Nearest Neighbor (KNN) and Naïve Bayes (NB) can be seen. SVC, as already stated in literature, seems to perform best on the training data among the classifiers with a median accuracy of 63% and accuracies from 53% to 69%. Second best, </w:t>
      </w:r>
      <w:r>
        <w:lastRenderedPageBreak/>
        <w:t>Logistic Regression presents itself with a median of 57% and a range from 49% to 66%. Random Forest Classification follows Logistic Regression with a median of 55% and a range from 45% to 66%. KNN and NB perform equally well with median accuracies of 53% and values from 45% to 59%. All accuracies surpass the minimum requirement described above and show acceptable accuracy rates. Since, however, these accuracy levels may be due to overfitting and may perform differently on a different test set, all classifiers were also used in the next step of interview classification.</w:t>
      </w:r>
    </w:p>
    <w:p w14:paraId="710F37D1" w14:textId="77777777" w:rsidR="00A15585" w:rsidRDefault="00EE3C13" w:rsidP="00061F8D">
      <w:pPr>
        <w:keepNext/>
        <w:jc w:val="center"/>
      </w:pPr>
      <w:r>
        <w:rPr>
          <w:noProof/>
        </w:rPr>
        <w:drawing>
          <wp:inline distT="0" distB="0" distL="0" distR="0" wp14:anchorId="073717B9" wp14:editId="7D1287EF">
            <wp:extent cx="5017135" cy="3291840"/>
            <wp:effectExtent l="0" t="0" r="0" b="3810"/>
            <wp:docPr id="1611173432" name="Picture 161117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b="2568"/>
                    <a:stretch/>
                  </pic:blipFill>
                  <pic:spPr bwMode="auto">
                    <a:xfrm>
                      <a:off x="0" y="0"/>
                      <a:ext cx="5017642" cy="3292173"/>
                    </a:xfrm>
                    <a:prstGeom prst="rect">
                      <a:avLst/>
                    </a:prstGeom>
                    <a:ln>
                      <a:noFill/>
                    </a:ln>
                    <a:extLst>
                      <a:ext uri="{53640926-AAD7-44D8-BBD7-CCE9431645EC}">
                        <a14:shadowObscured xmlns:a14="http://schemas.microsoft.com/office/drawing/2010/main"/>
                      </a:ext>
                    </a:extLst>
                  </pic:spPr>
                </pic:pic>
              </a:graphicData>
            </a:graphic>
          </wp:inline>
        </w:drawing>
      </w:r>
    </w:p>
    <w:p w14:paraId="11F53676" w14:textId="18D4F5B7" w:rsidR="00EE3C13" w:rsidRDefault="00A15585" w:rsidP="00061F8D">
      <w:pPr>
        <w:pStyle w:val="Caption"/>
        <w:jc w:val="center"/>
      </w:pPr>
      <w:bookmarkStart w:id="147" w:name="_Toc408667"/>
      <w:bookmarkStart w:id="148" w:name="_Toc456565"/>
      <w:r>
        <w:t xml:space="preserve">Figure </w:t>
      </w:r>
      <w:r>
        <w:fldChar w:fldCharType="begin"/>
      </w:r>
      <w:r>
        <w:instrText xml:space="preserve"> SEQ Figure \* ARABIC </w:instrText>
      </w:r>
      <w:r>
        <w:fldChar w:fldCharType="separate"/>
      </w:r>
      <w:r w:rsidR="00EF134A">
        <w:rPr>
          <w:noProof/>
        </w:rPr>
        <w:t>5</w:t>
      </w:r>
      <w:r>
        <w:fldChar w:fldCharType="end"/>
      </w:r>
      <w:r>
        <w:t xml:space="preserve"> Accuracy Comparison from Different Classifiers</w:t>
      </w:r>
      <w:bookmarkEnd w:id="147"/>
      <w:bookmarkEnd w:id="148"/>
    </w:p>
    <w:p w14:paraId="64FF47DD" w14:textId="1492AB52" w:rsidR="00102941" w:rsidRDefault="002078A4" w:rsidP="008252AA">
      <w:pPr>
        <w:pStyle w:val="Heading3"/>
      </w:pPr>
      <w:bookmarkStart w:id="149" w:name="_Toc454344"/>
      <w:bookmarkStart w:id="150" w:name="_Toc454760"/>
      <w:bookmarkStart w:id="151" w:name="_Toc459821"/>
      <w:r>
        <w:t>Classification</w:t>
      </w:r>
      <w:r w:rsidR="00102941">
        <w:t xml:space="preserve"> of Interview Audios</w:t>
      </w:r>
      <w:bookmarkEnd w:id="149"/>
      <w:bookmarkEnd w:id="150"/>
      <w:bookmarkEnd w:id="151"/>
    </w:p>
    <w:p w14:paraId="17900581" w14:textId="327BF9F5" w:rsidR="00C07A0B" w:rsidRDefault="00C07A0B" w:rsidP="00C07A0B">
      <w:r>
        <w:t xml:space="preserve">In the interview predictor training, 100% of the actor data may be used for training the emotion prediction classifiers. Therefore, instead of creating a train-test-split like in section </w:t>
      </w:r>
      <w:r w:rsidR="00061F8D">
        <w:fldChar w:fldCharType="begin"/>
      </w:r>
      <w:r w:rsidR="00061F8D">
        <w:instrText xml:space="preserve"> REF _Ref450484 \r \h </w:instrText>
      </w:r>
      <w:r w:rsidR="00061F8D">
        <w:fldChar w:fldCharType="separate"/>
      </w:r>
      <w:r w:rsidR="00EF134A">
        <w:t>3.2.3</w:t>
      </w:r>
      <w:r w:rsidR="00061F8D">
        <w:fldChar w:fldCharType="end"/>
      </w:r>
      <w:r>
        <w:t xml:space="preserve"> “Predictor training”, in this script, the entire annotations and feature vectors were used. All emotions were encoded with a label encoder and the continuous feature set was standardized, equally as in the prediction of the training data. Moreover, all machine learning algorithms tested with the training data, i.e. Support Vector Classification, Logistic Regression, K-Nearest Neighbor, Naïve Bayes and Random Forest Classification were used for prediction of the interview data.</w:t>
      </w:r>
    </w:p>
    <w:p w14:paraId="0B2FE328" w14:textId="77777777" w:rsidR="00C07A0B" w:rsidRDefault="00C07A0B" w:rsidP="00C07A0B">
      <w:r>
        <w:t xml:space="preserve">As test data, the interview snippets of six seconds length were used. All answers were annotated with both an emotion perceived based on the uttered content of an answer and the mere voice of an answer. As multiple audio snippets per interviewed person and answer were loaded into Python, each of these audio snippets was to be predicted and the group of predictions per person-answer was to be compared against the annotations. The measurement of strength of an emotion in an answer was conducted by </w:t>
      </w:r>
      <w:r>
        <w:lastRenderedPageBreak/>
        <w:t>counting the times that a certain emotion has been predicted for a person-answer and dividing it by the number of snippets for the respective answer. However, as model fitting may produce different models even despite fitting with the same data, to attain more stable results, each model was fitted 50 times and all files have been predicted with each of these models. In consequence, the final emotion indication per person-answer has been identified by comparing the counts of predictions from all 50 models.</w:t>
      </w:r>
    </w:p>
    <w:p w14:paraId="59C312E6" w14:textId="33493478" w:rsidR="00464E21" w:rsidRDefault="00C07A0B" w:rsidP="00C07A0B">
      <w:r>
        <w:t>The results from this prediction were saved into five spreadsheets, one per answer, which list the single person-answers together with their predictions, all the five prediction algorithms gave and the strength of these algorithms.</w:t>
      </w:r>
    </w:p>
    <w:p w14:paraId="1A6EBA8F" w14:textId="77777777" w:rsidR="00464E21" w:rsidRDefault="00464E21">
      <w:pPr>
        <w:spacing w:after="160" w:line="259" w:lineRule="auto"/>
        <w:jc w:val="left"/>
      </w:pPr>
      <w:r>
        <w:br w:type="page"/>
      </w:r>
    </w:p>
    <w:p w14:paraId="0D18A0F7" w14:textId="2D7B0830" w:rsidR="00196F5D" w:rsidRDefault="00196F5D" w:rsidP="00196F5D">
      <w:pPr>
        <w:pStyle w:val="Heading1"/>
      </w:pPr>
      <w:bookmarkStart w:id="152" w:name="_Toc454345"/>
      <w:bookmarkStart w:id="153" w:name="_Toc454761"/>
      <w:bookmarkStart w:id="154" w:name="_Toc459822"/>
      <w:r>
        <w:lastRenderedPageBreak/>
        <w:t>Evaluation</w:t>
      </w:r>
      <w:bookmarkEnd w:id="152"/>
      <w:bookmarkEnd w:id="153"/>
      <w:bookmarkEnd w:id="154"/>
    </w:p>
    <w:p w14:paraId="4CF9245B" w14:textId="479A8E13" w:rsidR="5C263B5E" w:rsidRDefault="102CFBE8" w:rsidP="5C263B5E">
      <w:r w:rsidRPr="102CFBE8">
        <w:rPr>
          <w:rFonts w:eastAsia="Times New Roman" w:cs="Times New Roman"/>
        </w:rPr>
        <w:t>After the recording of interview</w:t>
      </w:r>
      <w:r w:rsidR="00FE0BE7">
        <w:rPr>
          <w:rFonts w:eastAsia="Times New Roman" w:cs="Times New Roman"/>
        </w:rPr>
        <w:t>s</w:t>
      </w:r>
      <w:r w:rsidRPr="102CFBE8">
        <w:rPr>
          <w:rFonts w:eastAsia="Times New Roman" w:cs="Times New Roman"/>
        </w:rPr>
        <w:t xml:space="preserve"> was done, the audio files were </w:t>
      </w:r>
      <w:r w:rsidR="006356C8">
        <w:rPr>
          <w:rFonts w:eastAsia="Times New Roman" w:cs="Times New Roman"/>
        </w:rPr>
        <w:t>split</w:t>
      </w:r>
      <w:r w:rsidRPr="102CFBE8">
        <w:rPr>
          <w:rFonts w:eastAsia="Times New Roman" w:cs="Times New Roman"/>
        </w:rPr>
        <w:t xml:space="preserve"> based on the interviewe</w:t>
      </w:r>
      <w:r w:rsidR="00841F01">
        <w:rPr>
          <w:rFonts w:eastAsia="Times New Roman" w:cs="Times New Roman"/>
        </w:rPr>
        <w:t>e</w:t>
      </w:r>
      <w:r w:rsidR="008B5FDB">
        <w:rPr>
          <w:rFonts w:eastAsia="Times New Roman" w:cs="Times New Roman"/>
        </w:rPr>
        <w:t>’s</w:t>
      </w:r>
      <w:r w:rsidRPr="102CFBE8">
        <w:rPr>
          <w:rFonts w:eastAsia="Times New Roman" w:cs="Times New Roman"/>
        </w:rPr>
        <w:t xml:space="preserve"> response to each category of question. A further splitting was done by normalizing the files using </w:t>
      </w:r>
      <w:r w:rsidR="00234C8D">
        <w:rPr>
          <w:rFonts w:eastAsia="Times New Roman" w:cs="Times New Roman"/>
        </w:rPr>
        <w:t>A</w:t>
      </w:r>
      <w:r w:rsidRPr="102CFBE8">
        <w:rPr>
          <w:rFonts w:eastAsia="Times New Roman" w:cs="Times New Roman"/>
        </w:rPr>
        <w:t>udacity</w:t>
      </w:r>
      <w:r w:rsidR="00234C8D">
        <w:rPr>
          <w:rFonts w:eastAsia="Times New Roman" w:cs="Times New Roman"/>
        </w:rPr>
        <w:t xml:space="preserve"> </w:t>
      </w:r>
      <w:r w:rsidRPr="102CFBE8">
        <w:rPr>
          <w:rFonts w:eastAsia="Times New Roman" w:cs="Times New Roman"/>
        </w:rPr>
        <w:t xml:space="preserve">and annotating the files manually. Two types of </w:t>
      </w:r>
      <w:r w:rsidR="001E7005">
        <w:rPr>
          <w:rFonts w:eastAsia="Times New Roman" w:cs="Times New Roman"/>
        </w:rPr>
        <w:t xml:space="preserve">manual </w:t>
      </w:r>
      <w:r w:rsidRPr="102CFBE8">
        <w:rPr>
          <w:rFonts w:eastAsia="Times New Roman" w:cs="Times New Roman"/>
        </w:rPr>
        <w:t>annotatio</w:t>
      </w:r>
      <w:r w:rsidR="00B36412">
        <w:rPr>
          <w:rFonts w:eastAsia="Times New Roman" w:cs="Times New Roman"/>
        </w:rPr>
        <w:t xml:space="preserve">n, </w:t>
      </w:r>
      <w:r w:rsidR="7C835E8E">
        <w:rPr>
          <w:rFonts w:eastAsia="Times New Roman" w:cs="Times New Roman"/>
        </w:rPr>
        <w:t>voice-based</w:t>
      </w:r>
      <w:r w:rsidR="00B36412">
        <w:rPr>
          <w:rFonts w:eastAsia="Times New Roman" w:cs="Times New Roman"/>
        </w:rPr>
        <w:t xml:space="preserve"> annotation and </w:t>
      </w:r>
      <w:r w:rsidR="00BF4193">
        <w:rPr>
          <w:rFonts w:eastAsia="Times New Roman" w:cs="Times New Roman"/>
        </w:rPr>
        <w:t xml:space="preserve">content-based annotation </w:t>
      </w:r>
      <w:r w:rsidR="00B36412">
        <w:rPr>
          <w:rFonts w:eastAsia="Times New Roman" w:cs="Times New Roman"/>
        </w:rPr>
        <w:t>were</w:t>
      </w:r>
      <w:r w:rsidR="009F0165">
        <w:rPr>
          <w:rFonts w:eastAsia="Times New Roman" w:cs="Times New Roman"/>
        </w:rPr>
        <w:t xml:space="preserve"> carried out.</w:t>
      </w:r>
      <w:bookmarkStart w:id="155" w:name="_Toc454346"/>
      <w:bookmarkStart w:id="156" w:name="_Toc454762"/>
      <w:bookmarkEnd w:id="155"/>
      <w:bookmarkEnd w:id="156"/>
    </w:p>
    <w:p w14:paraId="2F914028" w14:textId="1B60485B" w:rsidR="5C263B5E" w:rsidRPr="00061F8D" w:rsidRDefault="006D44B5" w:rsidP="00061F8D">
      <w:pPr>
        <w:pStyle w:val="ListParagraph"/>
        <w:numPr>
          <w:ilvl w:val="0"/>
          <w:numId w:val="46"/>
        </w:numPr>
        <w:rPr>
          <w:color w:val="000000" w:themeColor="text1"/>
        </w:rPr>
      </w:pPr>
      <w:r w:rsidRPr="00061F8D">
        <w:rPr>
          <w:rFonts w:eastAsia="Times New Roman" w:cs="Times New Roman"/>
        </w:rPr>
        <w:t>Content</w:t>
      </w:r>
      <w:r w:rsidRPr="00061F8D">
        <w:rPr>
          <w:rFonts w:eastAsia="Times New Roman" w:cs="Times New Roman"/>
        </w:rPr>
        <w:t>-</w:t>
      </w:r>
      <w:r w:rsidRPr="00061F8D">
        <w:rPr>
          <w:rFonts w:eastAsia="Times New Roman" w:cs="Times New Roman"/>
        </w:rPr>
        <w:t>based</w:t>
      </w:r>
      <w:r w:rsidRPr="00061F8D">
        <w:rPr>
          <w:rFonts w:eastAsia="Times New Roman" w:cs="Times New Roman"/>
        </w:rPr>
        <w:t xml:space="preserve"> </w:t>
      </w:r>
      <w:r w:rsidR="001E7005">
        <w:rPr>
          <w:rFonts w:eastAsia="Times New Roman" w:cs="Times New Roman"/>
        </w:rPr>
        <w:t xml:space="preserve">manual </w:t>
      </w:r>
      <w:r w:rsidRPr="00061F8D">
        <w:rPr>
          <w:rFonts w:eastAsia="Times New Roman" w:cs="Times New Roman"/>
        </w:rPr>
        <w:t>annotation</w:t>
      </w:r>
      <w:r w:rsidRPr="00061F8D">
        <w:rPr>
          <w:rFonts w:eastAsia="Times New Roman" w:cs="Times New Roman"/>
        </w:rPr>
        <w:t>: This process involves the understanding of the content of the interviewee</w:t>
      </w:r>
      <w:r w:rsidRPr="000A4227">
        <w:rPr>
          <w:rFonts w:eastAsia="Times New Roman" w:cs="Times New Roman"/>
        </w:rPr>
        <w:t xml:space="preserve"> from their</w:t>
      </w:r>
      <w:r w:rsidR="304A4E9B" w:rsidRPr="000A4227">
        <w:rPr>
          <w:rFonts w:eastAsia="Times New Roman" w:cs="Times New Roman"/>
        </w:rPr>
        <w:t xml:space="preserve"> </w:t>
      </w:r>
      <w:r w:rsidRPr="00061F8D">
        <w:rPr>
          <w:rFonts w:eastAsia="Times New Roman" w:cs="Times New Roman"/>
        </w:rPr>
        <w:t>response as comprehended by human intelligence.</w:t>
      </w:r>
      <w:r w:rsidR="08F6C81F" w:rsidRPr="00061F8D">
        <w:rPr>
          <w:rFonts w:eastAsia="Times New Roman" w:cs="Times New Roman"/>
        </w:rPr>
        <w:t xml:space="preserve"> This stage identifies the deviation or reaction based on the added value of an interview</w:t>
      </w:r>
      <w:r w:rsidR="08F6C81F" w:rsidRPr="54467125">
        <w:rPr>
          <w:rFonts w:eastAsia="Times New Roman" w:cs="Times New Roman"/>
        </w:rPr>
        <w:t xml:space="preserve">. </w:t>
      </w:r>
      <w:r w:rsidR="0A33447E" w:rsidRPr="002151E1">
        <w:rPr>
          <w:rFonts w:eastAsia="Times New Roman" w:cs="Times New Roman"/>
        </w:rPr>
        <w:t xml:space="preserve">The </w:t>
      </w:r>
      <w:r w:rsidR="49DB9B49" w:rsidRPr="002151E1">
        <w:rPr>
          <w:rFonts w:eastAsia="Times New Roman" w:cs="Times New Roman"/>
        </w:rPr>
        <w:t>a</w:t>
      </w:r>
      <w:r w:rsidR="054B21E2" w:rsidRPr="002151E1">
        <w:rPr>
          <w:rFonts w:eastAsia="Times New Roman" w:cs="Times New Roman"/>
        </w:rPr>
        <w:t>nnotati</w:t>
      </w:r>
      <w:r w:rsidR="5643D41E" w:rsidRPr="002151E1">
        <w:rPr>
          <w:rFonts w:eastAsia="Times New Roman" w:cs="Times New Roman"/>
        </w:rPr>
        <w:t>on</w:t>
      </w:r>
      <w:r w:rsidR="5643D41E" w:rsidRPr="54467125">
        <w:rPr>
          <w:rFonts w:eastAsia="Times New Roman" w:cs="Times New Roman"/>
        </w:rPr>
        <w:t xml:space="preserve"> </w:t>
      </w:r>
      <w:r w:rsidR="364829AE" w:rsidRPr="54467125">
        <w:rPr>
          <w:rFonts w:eastAsia="Times New Roman" w:cs="Times New Roman"/>
        </w:rPr>
        <w:t>of emo</w:t>
      </w:r>
      <w:r w:rsidR="08929CB5" w:rsidRPr="54467125">
        <w:rPr>
          <w:rFonts w:eastAsia="Times New Roman" w:cs="Times New Roman"/>
        </w:rPr>
        <w:t>tion</w:t>
      </w:r>
      <w:r w:rsidR="5643D41E" w:rsidRPr="54467125">
        <w:rPr>
          <w:rFonts w:eastAsia="Times New Roman" w:cs="Times New Roman"/>
        </w:rPr>
        <w:t xml:space="preserve"> was done </w:t>
      </w:r>
      <w:r w:rsidR="6262968D" w:rsidRPr="54467125">
        <w:rPr>
          <w:rFonts w:eastAsia="Times New Roman" w:cs="Times New Roman"/>
        </w:rPr>
        <w:t xml:space="preserve">by </w:t>
      </w:r>
      <w:r w:rsidR="6262968D" w:rsidRPr="002151E1">
        <w:rPr>
          <w:rFonts w:eastAsia="Times New Roman" w:cs="Times New Roman"/>
        </w:rPr>
        <w:t>cho</w:t>
      </w:r>
      <w:r w:rsidR="65DC7232" w:rsidRPr="002151E1">
        <w:rPr>
          <w:rFonts w:eastAsia="Times New Roman" w:cs="Times New Roman"/>
        </w:rPr>
        <w:t>o</w:t>
      </w:r>
      <w:r w:rsidR="6262968D" w:rsidRPr="002151E1">
        <w:rPr>
          <w:rFonts w:eastAsia="Times New Roman" w:cs="Times New Roman"/>
        </w:rPr>
        <w:t>s</w:t>
      </w:r>
      <w:r w:rsidR="67F6C6C6" w:rsidRPr="002151E1">
        <w:rPr>
          <w:rFonts w:eastAsia="Times New Roman" w:cs="Times New Roman"/>
        </w:rPr>
        <w:t>ing</w:t>
      </w:r>
      <w:r w:rsidR="67F6C6C6" w:rsidRPr="54467125">
        <w:rPr>
          <w:rFonts w:eastAsia="Times New Roman" w:cs="Times New Roman"/>
        </w:rPr>
        <w:t xml:space="preserve"> </w:t>
      </w:r>
      <w:r w:rsidR="7B7AB145" w:rsidRPr="54467125">
        <w:rPr>
          <w:rFonts w:eastAsia="Times New Roman" w:cs="Times New Roman"/>
        </w:rPr>
        <w:t>emotion</w:t>
      </w:r>
      <w:r w:rsidR="15B747E1" w:rsidRPr="54467125">
        <w:rPr>
          <w:rFonts w:eastAsia="Times New Roman" w:cs="Times New Roman"/>
        </w:rPr>
        <w:t xml:space="preserve"> </w:t>
      </w:r>
      <w:r w:rsidR="7B7AB145" w:rsidRPr="54467125">
        <w:rPr>
          <w:rFonts w:eastAsia="Times New Roman" w:cs="Times New Roman"/>
        </w:rPr>
        <w:t>from</w:t>
      </w:r>
      <w:r w:rsidR="5643D41E" w:rsidRPr="54467125">
        <w:rPr>
          <w:rFonts w:eastAsia="Times New Roman" w:cs="Times New Roman"/>
        </w:rPr>
        <w:t xml:space="preserve"> </w:t>
      </w:r>
      <w:r w:rsidR="3DECDB38" w:rsidRPr="54467125">
        <w:rPr>
          <w:rFonts w:eastAsia="Times New Roman" w:cs="Times New Roman"/>
        </w:rPr>
        <w:t>a set o</w:t>
      </w:r>
      <w:r w:rsidR="520D1F47" w:rsidRPr="54467125">
        <w:rPr>
          <w:rFonts w:eastAsia="Times New Roman" w:cs="Times New Roman"/>
        </w:rPr>
        <w:t xml:space="preserve">f </w:t>
      </w:r>
      <w:r w:rsidR="1F97DE20" w:rsidRPr="54467125">
        <w:rPr>
          <w:rFonts w:eastAsia="Times New Roman" w:cs="Times New Roman"/>
        </w:rPr>
        <w:t>8 types</w:t>
      </w:r>
      <w:r w:rsidR="2FAFCC13" w:rsidRPr="54467125">
        <w:rPr>
          <w:rFonts w:eastAsia="Times New Roman" w:cs="Times New Roman"/>
        </w:rPr>
        <w:t xml:space="preserve"> </w:t>
      </w:r>
      <w:r w:rsidR="561E478F" w:rsidRPr="54467125">
        <w:rPr>
          <w:rFonts w:eastAsia="Times New Roman" w:cs="Times New Roman"/>
        </w:rPr>
        <w:t>mainly happy, sad, disgust, surprised,</w:t>
      </w:r>
      <w:r w:rsidR="5E68CA5C" w:rsidRPr="54467125">
        <w:rPr>
          <w:rFonts w:eastAsia="Times New Roman" w:cs="Times New Roman"/>
        </w:rPr>
        <w:t xml:space="preserve"> </w:t>
      </w:r>
      <w:r w:rsidR="0D9D4CE9" w:rsidRPr="54467125">
        <w:rPr>
          <w:rFonts w:eastAsia="Times New Roman" w:cs="Times New Roman"/>
        </w:rPr>
        <w:t xml:space="preserve">angry, </w:t>
      </w:r>
      <w:r w:rsidR="300F9FB9" w:rsidRPr="54467125">
        <w:rPr>
          <w:rFonts w:eastAsia="Times New Roman" w:cs="Times New Roman"/>
        </w:rPr>
        <w:t>fearful,</w:t>
      </w:r>
      <w:r w:rsidR="0D9D4CE9" w:rsidRPr="54467125">
        <w:rPr>
          <w:rFonts w:eastAsia="Times New Roman" w:cs="Times New Roman"/>
        </w:rPr>
        <w:t xml:space="preserve"> calm and neutral.</w:t>
      </w:r>
      <w:r w:rsidR="5E68CA5C" w:rsidRPr="54467125">
        <w:rPr>
          <w:rFonts w:eastAsia="Times New Roman" w:cs="Times New Roman"/>
        </w:rPr>
        <w:t xml:space="preserve"> </w:t>
      </w:r>
      <w:r w:rsidR="08F6C81F" w:rsidRPr="00061F8D">
        <w:rPr>
          <w:rFonts w:eastAsia="Times New Roman" w:cs="Times New Roman"/>
          <w:color w:val="000000" w:themeColor="text1"/>
        </w:rPr>
        <w:t xml:space="preserve"> </w:t>
      </w:r>
    </w:p>
    <w:p w14:paraId="52BE612F" w14:textId="0F493E68" w:rsidR="00AD09A6" w:rsidRPr="00AD09A6" w:rsidRDefault="6C8F7C54" w:rsidP="00AD09A6">
      <w:pPr>
        <w:pStyle w:val="ListParagraph"/>
        <w:numPr>
          <w:ilvl w:val="0"/>
          <w:numId w:val="46"/>
        </w:numPr>
      </w:pPr>
      <w:r w:rsidRPr="00061F8D">
        <w:rPr>
          <w:rFonts w:eastAsia="Times New Roman" w:cs="Times New Roman"/>
        </w:rPr>
        <w:t>Voice</w:t>
      </w:r>
      <w:r w:rsidR="00531664" w:rsidRPr="00061F8D">
        <w:rPr>
          <w:rFonts w:eastAsia="Times New Roman" w:cs="Times New Roman"/>
        </w:rPr>
        <w:t>-b</w:t>
      </w:r>
      <w:r w:rsidRPr="00061F8D">
        <w:rPr>
          <w:rFonts w:eastAsia="Times New Roman" w:cs="Times New Roman"/>
        </w:rPr>
        <w:t>ased</w:t>
      </w:r>
      <w:r w:rsidR="00531664" w:rsidRPr="00061F8D">
        <w:rPr>
          <w:rFonts w:eastAsia="Times New Roman" w:cs="Times New Roman"/>
        </w:rPr>
        <w:t xml:space="preserve"> </w:t>
      </w:r>
      <w:r w:rsidR="001E7005">
        <w:rPr>
          <w:rFonts w:eastAsia="Times New Roman" w:cs="Times New Roman"/>
        </w:rPr>
        <w:t xml:space="preserve">manual </w:t>
      </w:r>
      <w:r w:rsidR="00531664" w:rsidRPr="00061F8D">
        <w:rPr>
          <w:rFonts w:eastAsia="Times New Roman" w:cs="Times New Roman"/>
        </w:rPr>
        <w:t xml:space="preserve">annotation: </w:t>
      </w:r>
      <w:r w:rsidRPr="00061F8D">
        <w:rPr>
          <w:rFonts w:eastAsia="Times New Roman" w:cs="Times New Roman"/>
        </w:rPr>
        <w:t xml:space="preserve">This </w:t>
      </w:r>
      <w:r w:rsidR="27B0930A" w:rsidRPr="00061F8D">
        <w:rPr>
          <w:rFonts w:eastAsia="Times New Roman" w:cs="Times New Roman"/>
        </w:rPr>
        <w:t xml:space="preserve">process involves </w:t>
      </w:r>
      <w:r w:rsidR="55FC97D8" w:rsidRPr="55FC97D8">
        <w:rPr>
          <w:rFonts w:eastAsia="Times New Roman" w:cs="Times New Roman"/>
        </w:rPr>
        <w:t xml:space="preserve">detecting </w:t>
      </w:r>
      <w:r w:rsidR="3BA30176" w:rsidRPr="00061F8D">
        <w:rPr>
          <w:rFonts w:eastAsia="Times New Roman" w:cs="Times New Roman"/>
        </w:rPr>
        <w:t xml:space="preserve">the </w:t>
      </w:r>
      <w:r w:rsidR="08727B10" w:rsidRPr="55FC97D8">
        <w:rPr>
          <w:rFonts w:eastAsia="Times New Roman" w:cs="Times New Roman"/>
        </w:rPr>
        <w:t>frequency</w:t>
      </w:r>
      <w:r w:rsidR="7BB08918" w:rsidRPr="55FC97D8">
        <w:rPr>
          <w:rFonts w:eastAsia="Times New Roman" w:cs="Times New Roman"/>
        </w:rPr>
        <w:t xml:space="preserve"> and waveform</w:t>
      </w:r>
      <w:r w:rsidR="348F944B" w:rsidRPr="55FC97D8">
        <w:rPr>
          <w:rFonts w:eastAsia="Times New Roman" w:cs="Times New Roman"/>
        </w:rPr>
        <w:t xml:space="preserve"> of the vo</w:t>
      </w:r>
      <w:r w:rsidR="26A39E2B" w:rsidRPr="55FC97D8">
        <w:rPr>
          <w:rFonts w:eastAsia="Times New Roman" w:cs="Times New Roman"/>
        </w:rPr>
        <w:t xml:space="preserve">cal quality. </w:t>
      </w:r>
      <w:r w:rsidR="7406FD18" w:rsidRPr="55FC97D8">
        <w:rPr>
          <w:rFonts w:eastAsia="Times New Roman" w:cs="Times New Roman"/>
        </w:rPr>
        <w:t xml:space="preserve">For annotating </w:t>
      </w:r>
      <w:r w:rsidR="723C1956" w:rsidRPr="55FC97D8">
        <w:rPr>
          <w:rFonts w:eastAsia="Times New Roman" w:cs="Times New Roman"/>
        </w:rPr>
        <w:t>manually, human</w:t>
      </w:r>
      <w:r w:rsidR="319F9AF1" w:rsidRPr="55FC97D8">
        <w:rPr>
          <w:rFonts w:eastAsia="Times New Roman" w:cs="Times New Roman"/>
        </w:rPr>
        <w:t>s</w:t>
      </w:r>
      <w:r w:rsidR="723C1956" w:rsidRPr="55FC97D8">
        <w:rPr>
          <w:rFonts w:eastAsia="Times New Roman" w:cs="Times New Roman"/>
        </w:rPr>
        <w:t xml:space="preserve"> </w:t>
      </w:r>
      <w:r w:rsidR="52773A9E" w:rsidRPr="55FC97D8">
        <w:rPr>
          <w:rFonts w:eastAsia="Times New Roman" w:cs="Times New Roman"/>
        </w:rPr>
        <w:t xml:space="preserve">can </w:t>
      </w:r>
      <w:r w:rsidR="319F9AF1" w:rsidRPr="55FC97D8">
        <w:rPr>
          <w:rFonts w:eastAsia="Times New Roman" w:cs="Times New Roman"/>
        </w:rPr>
        <w:t>only</w:t>
      </w:r>
      <w:r w:rsidR="673B134F" w:rsidRPr="55FC97D8">
        <w:rPr>
          <w:rFonts w:eastAsia="Times New Roman" w:cs="Times New Roman"/>
        </w:rPr>
        <w:t xml:space="preserve"> focus on</w:t>
      </w:r>
      <w:r w:rsidRPr="00061F8D">
        <w:rPr>
          <w:rFonts w:eastAsia="Times New Roman" w:cs="Times New Roman"/>
        </w:rPr>
        <w:t xml:space="preserve"> </w:t>
      </w:r>
      <w:r w:rsidR="0271A1CC" w:rsidRPr="00061F8D">
        <w:rPr>
          <w:rFonts w:eastAsia="Times New Roman" w:cs="Times New Roman"/>
        </w:rPr>
        <w:t xml:space="preserve">the </w:t>
      </w:r>
      <w:r w:rsidR="708EDBA9" w:rsidRPr="00061F8D">
        <w:rPr>
          <w:rFonts w:eastAsia="Times New Roman" w:cs="Times New Roman"/>
        </w:rPr>
        <w:t>physical</w:t>
      </w:r>
      <w:r w:rsidRPr="00061F8D">
        <w:rPr>
          <w:rFonts w:eastAsia="Times New Roman" w:cs="Times New Roman"/>
        </w:rPr>
        <w:t xml:space="preserve"> qualit</w:t>
      </w:r>
      <w:r w:rsidR="1C1500EC" w:rsidRPr="00061F8D">
        <w:rPr>
          <w:rFonts w:eastAsia="Times New Roman" w:cs="Times New Roman"/>
        </w:rPr>
        <w:t>ies like</w:t>
      </w:r>
      <w:r w:rsidRPr="00061F8D">
        <w:rPr>
          <w:rFonts w:eastAsia="Times New Roman" w:cs="Times New Roman"/>
        </w:rPr>
        <w:t xml:space="preserve"> pitch, </w:t>
      </w:r>
      <w:r w:rsidR="004D1A26">
        <w:rPr>
          <w:rFonts w:eastAsia="Times New Roman" w:cs="Times New Roman"/>
        </w:rPr>
        <w:t>pace</w:t>
      </w:r>
      <w:r w:rsidR="00846D1C">
        <w:rPr>
          <w:rFonts w:eastAsia="Times New Roman" w:cs="Times New Roman"/>
        </w:rPr>
        <w:t xml:space="preserve">, </w:t>
      </w:r>
      <w:r w:rsidRPr="00061F8D">
        <w:rPr>
          <w:rFonts w:eastAsia="Times New Roman" w:cs="Times New Roman"/>
        </w:rPr>
        <w:t xml:space="preserve">roughness and tone of the students when being stimulated with the survey questions. </w:t>
      </w:r>
    </w:p>
    <w:p w14:paraId="25682875" w14:textId="72D7ABFC" w:rsidR="00BF6637" w:rsidRDefault="009C628B" w:rsidP="00A365B4">
      <w:r>
        <w:t xml:space="preserve">The </w:t>
      </w:r>
      <w:r w:rsidR="00C152D2">
        <w:t>machine prediction outputs were cross-validated wi</w:t>
      </w:r>
      <w:r w:rsidR="00242D3F">
        <w:t xml:space="preserve">th human assessment by manual listening </w:t>
      </w:r>
      <w:r w:rsidR="001E5B98">
        <w:t>of the</w:t>
      </w:r>
      <w:r w:rsidR="003C0EB4">
        <w:t xml:space="preserve"> audio file for each question</w:t>
      </w:r>
      <w:r w:rsidR="00950513">
        <w:t xml:space="preserve">. </w:t>
      </w:r>
      <w:r w:rsidR="004A1801">
        <w:t>Each machine prediction was then assessed to be either reasonable or non-reasonable</w:t>
      </w:r>
      <w:r w:rsidR="00133AD3">
        <w:t xml:space="preserve"> based on human observation. </w:t>
      </w:r>
      <w:r w:rsidR="009E1B77">
        <w:t xml:space="preserve">For each audio file per question, additional comments on why the </w:t>
      </w:r>
      <w:r w:rsidR="00841309">
        <w:t xml:space="preserve">prediction was (non-)reasonable </w:t>
      </w:r>
      <w:r w:rsidR="00230E18">
        <w:t>were also made.</w:t>
      </w:r>
      <w:r w:rsidR="00B61879">
        <w:t xml:space="preserve"> Based on the statistics of the validation process, the accuracy of the classifier model </w:t>
      </w:r>
      <w:r w:rsidR="00452B5B">
        <w:t>was calculated.</w:t>
      </w:r>
      <w:r w:rsidR="00DB278E">
        <w:t xml:space="preserve"> As seen in </w:t>
      </w:r>
      <w:r w:rsidR="00DB278E">
        <w:fldChar w:fldCharType="begin"/>
      </w:r>
      <w:r w:rsidR="00DB278E">
        <w:instrText xml:space="preserve"> REF _Ref459507 \h </w:instrText>
      </w:r>
      <w:r w:rsidR="00DB278E">
        <w:fldChar w:fldCharType="separate"/>
      </w:r>
      <w:r w:rsidR="00EF134A">
        <w:t xml:space="preserve">Figure </w:t>
      </w:r>
      <w:r w:rsidR="00EF134A">
        <w:rPr>
          <w:noProof/>
        </w:rPr>
        <w:t>6</w:t>
      </w:r>
      <w:r w:rsidR="00DB278E">
        <w:fldChar w:fldCharType="end"/>
      </w:r>
      <w:r w:rsidR="00DB278E">
        <w:t>, the accuracy of the classifier was 60%</w:t>
      </w:r>
      <w:r w:rsidR="007B3E0D">
        <w:t>.</w:t>
      </w:r>
    </w:p>
    <w:p w14:paraId="73853779" w14:textId="5B6D62AC" w:rsidR="00881A2F" w:rsidRDefault="007343E5" w:rsidP="00464E21">
      <w:pPr>
        <w:jc w:val="center"/>
      </w:pPr>
      <w:r>
        <w:rPr>
          <w:noProof/>
        </w:rPr>
        <w:drawing>
          <wp:inline distT="0" distB="0" distL="0" distR="0" wp14:anchorId="17D6B02A" wp14:editId="494CD301">
            <wp:extent cx="4163731" cy="2737401"/>
            <wp:effectExtent l="0" t="0" r="8255" b="6350"/>
            <wp:docPr id="3" name="Chart 3">
              <a:extLst xmlns:a="http://schemas.openxmlformats.org/drawingml/2006/main">
                <a:ext uri="{FF2B5EF4-FFF2-40B4-BE49-F238E27FC236}">
                  <a16:creationId xmlns:a16="http://schemas.microsoft.com/office/drawing/2014/main" id="{E8271527-90A2-0A40-A0E7-3CBA610AB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E81A51" w14:textId="37B6597A" w:rsidR="007B3E0D" w:rsidRDefault="00881A2F" w:rsidP="007B3E0D">
      <w:pPr>
        <w:pStyle w:val="Caption"/>
        <w:jc w:val="center"/>
      </w:pPr>
      <w:bookmarkStart w:id="157" w:name="_Ref459507"/>
      <w:bookmarkStart w:id="158" w:name="_Toc408668"/>
      <w:bookmarkStart w:id="159" w:name="_Toc456566"/>
      <w:r>
        <w:t xml:space="preserve">Figure </w:t>
      </w:r>
      <w:r>
        <w:fldChar w:fldCharType="begin"/>
      </w:r>
      <w:r>
        <w:instrText xml:space="preserve"> SEQ Figure \* ARABIC </w:instrText>
      </w:r>
      <w:r>
        <w:fldChar w:fldCharType="separate"/>
      </w:r>
      <w:r w:rsidR="00EF134A">
        <w:rPr>
          <w:noProof/>
        </w:rPr>
        <w:t>6</w:t>
      </w:r>
      <w:r>
        <w:fldChar w:fldCharType="end"/>
      </w:r>
      <w:bookmarkEnd w:id="157"/>
      <w:r>
        <w:t xml:space="preserve"> Classifier Accuracy</w:t>
      </w:r>
      <w:bookmarkEnd w:id="158"/>
      <w:bookmarkEnd w:id="159"/>
    </w:p>
    <w:p w14:paraId="36C80194" w14:textId="77777777" w:rsidR="007B3E0D" w:rsidRDefault="007B3E0D">
      <w:pPr>
        <w:spacing w:after="160" w:line="259" w:lineRule="auto"/>
        <w:jc w:val="left"/>
        <w:rPr>
          <w:i/>
          <w:iCs/>
          <w:color w:val="44546A" w:themeColor="text2"/>
          <w:szCs w:val="18"/>
          <w:lang w:val="en-IN"/>
        </w:rPr>
      </w:pPr>
      <w:r>
        <w:br w:type="page"/>
      </w:r>
    </w:p>
    <w:p w14:paraId="653AEB04" w14:textId="4DEBD807" w:rsidR="00283A0B" w:rsidRDefault="00283A0B" w:rsidP="00283A0B">
      <w:pPr>
        <w:pStyle w:val="Heading1"/>
      </w:pPr>
      <w:bookmarkStart w:id="160" w:name="_Toc454348"/>
      <w:bookmarkStart w:id="161" w:name="_Toc454764"/>
      <w:bookmarkStart w:id="162" w:name="_Toc459823"/>
      <w:r>
        <w:lastRenderedPageBreak/>
        <w:t>Results, Analysis and Discussion</w:t>
      </w:r>
      <w:bookmarkEnd w:id="160"/>
      <w:bookmarkEnd w:id="161"/>
      <w:bookmarkEnd w:id="162"/>
    </w:p>
    <w:p w14:paraId="42319912" w14:textId="77777777" w:rsidR="00121F96" w:rsidRDefault="00121F96" w:rsidP="00061F8D">
      <w:pPr>
        <w:pStyle w:val="Heading2"/>
      </w:pPr>
      <w:bookmarkStart w:id="163" w:name="_Toc454349"/>
      <w:bookmarkStart w:id="164" w:name="_Toc454765"/>
      <w:bookmarkStart w:id="165" w:name="_Toc459824"/>
      <w:r>
        <w:t>Predictor Analysis</w:t>
      </w:r>
      <w:bookmarkEnd w:id="163"/>
      <w:bookmarkEnd w:id="164"/>
      <w:bookmarkEnd w:id="165"/>
    </w:p>
    <w:p w14:paraId="7A55D017" w14:textId="3A4221E2" w:rsidR="00B050A4" w:rsidRPr="00936077" w:rsidRDefault="00B050A4" w:rsidP="00936077">
      <w:pPr>
        <w:rPr>
          <w:b/>
        </w:rPr>
      </w:pPr>
      <w:r w:rsidRPr="00936077">
        <w:rPr>
          <w:b/>
        </w:rPr>
        <w:t>Dissimilarities between training and test data</w:t>
      </w:r>
      <w:r w:rsidR="00C07A0B" w:rsidRPr="00936077">
        <w:rPr>
          <w:b/>
        </w:rPr>
        <w:t xml:space="preserve"> (covariate shift)</w:t>
      </w:r>
    </w:p>
    <w:p w14:paraId="406A4B95" w14:textId="59A3CE84" w:rsidR="00C07A0B" w:rsidRDefault="00C07A0B" w:rsidP="00C07A0B">
      <w:r>
        <w:t xml:space="preserve">Some of the Machine learning algorithms could not predict the interview data effectively, while they could predict training data with a high accuracy. For example, the support vector classification reached a median accuracy of 63% in the training </w:t>
      </w:r>
      <w:proofErr w:type="gramStart"/>
      <w:r>
        <w:t>data, but</w:t>
      </w:r>
      <w:proofErr w:type="gramEnd"/>
      <w:r>
        <w:t xml:space="preserve"> predicted the emotion “fearful” for almost every audio snippet from the interview data. Due to this reason, the suspicion arose that the test data deviates significantly from the training data. To verify this, the covariate shift was analyzed with a method described in an article posted by </w:t>
      </w:r>
      <w:r w:rsidR="00F328E6">
        <w:t>(Gupta, 2018)</w:t>
      </w:r>
      <w:r w:rsidR="009152C2">
        <w:t>.</w:t>
      </w:r>
      <w:r w:rsidR="00F328E6">
        <w:t xml:space="preserve"> </w:t>
      </w:r>
      <w:r>
        <w:t>This method merges a common dataset of both training data and test data with a labelling of whether a record belongs to either of these origins. A random forest classifier is then fitted to the merged dataset to analyze whether a certain record belongs to training or test data.</w:t>
      </w:r>
    </w:p>
    <w:p w14:paraId="48E271C3" w14:textId="77777777" w:rsidR="00C07A0B" w:rsidRDefault="00C07A0B" w:rsidP="00C07A0B">
      <w:r>
        <w:t xml:space="preserve">When this methodology was applied to the actor and interview data, a created random forest classifier was able to predict the type of a record with a 100% accuracy. This means that there is a high certainty of the existence of a covariate shift between training and test data. This covariate shift is detrimental to the success of the predictor, as the training data should be as </w:t>
      </w:r>
      <w:proofErr w:type="gramStart"/>
      <w:r>
        <w:t>similar to</w:t>
      </w:r>
      <w:proofErr w:type="gramEnd"/>
      <w:r>
        <w:t xml:space="preserve"> the test data as possible.</w:t>
      </w:r>
    </w:p>
    <w:p w14:paraId="32332F7D" w14:textId="41341F4E" w:rsidR="00C07A0B" w:rsidRDefault="00C07A0B" w:rsidP="00C07A0B">
      <w:r>
        <w:t>To understand, how an algorithm can decide whether a vector of features belongs to the training data or test data, a decision tree classifier as a simpler machine learning than random forest classification has been applied. The decision tree fitted to the same data of both training and test sets can predict the origin of data with an accuracy of 99.94%. The basis for this decision is taken from the features visualized in</w:t>
      </w:r>
      <w:r w:rsidR="00EF720D">
        <w:t xml:space="preserve"> </w:t>
      </w:r>
      <w:r w:rsidR="00EF720D">
        <w:fldChar w:fldCharType="begin"/>
      </w:r>
      <w:r w:rsidR="00EF720D">
        <w:instrText xml:space="preserve"> REF _Ref458242 \h </w:instrText>
      </w:r>
      <w:r w:rsidR="00EF720D">
        <w:fldChar w:fldCharType="separate"/>
      </w:r>
      <w:r w:rsidR="00EF134A">
        <w:t xml:space="preserve">Figure </w:t>
      </w:r>
      <w:r w:rsidR="00EF134A">
        <w:rPr>
          <w:noProof/>
        </w:rPr>
        <w:t>7</w:t>
      </w:r>
      <w:r w:rsidR="00EF720D">
        <w:fldChar w:fldCharType="end"/>
      </w:r>
      <w:r>
        <w:t>. With attribute 17 (“pc_fftMag_mfcc_sma[</w:t>
      </w:r>
      <w:proofErr w:type="gramStart"/>
      <w:r>
        <w:t>1]_</w:t>
      </w:r>
      <w:proofErr w:type="gramEnd"/>
      <w:r>
        <w:t>amean”) and attribute 200 (“pcm_RMSenergy_sma_de_linregerrQ”), the two data origins can be differentiated without annotation. Even when dropping both columns, other features are similarly valuable for the decision tree classifier and bring about an almost equally high accuracy of 99.6%.</w:t>
      </w:r>
    </w:p>
    <w:p w14:paraId="70B1AC98" w14:textId="77777777" w:rsidR="00EF720D" w:rsidRDefault="00C07A0B" w:rsidP="00EF720D">
      <w:pPr>
        <w:keepNext/>
        <w:jc w:val="center"/>
      </w:pPr>
      <w:r>
        <w:rPr>
          <w:noProof/>
        </w:rPr>
        <w:lastRenderedPageBreak/>
        <w:drawing>
          <wp:inline distT="0" distB="0" distL="0" distR="0" wp14:anchorId="3E3CE4C8" wp14:editId="547CD07F">
            <wp:extent cx="4206240" cy="3315970"/>
            <wp:effectExtent l="0" t="0" r="3810" b="0"/>
            <wp:docPr id="2040893554" name="Picture 20408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06240" cy="3315970"/>
                    </a:xfrm>
                    <a:prstGeom prst="rect">
                      <a:avLst/>
                    </a:prstGeom>
                  </pic:spPr>
                </pic:pic>
              </a:graphicData>
            </a:graphic>
          </wp:inline>
        </w:drawing>
      </w:r>
    </w:p>
    <w:p w14:paraId="6B37296B" w14:textId="50772AF0" w:rsidR="00C07A0B" w:rsidRDefault="00EF720D" w:rsidP="00EF720D">
      <w:pPr>
        <w:pStyle w:val="Caption"/>
        <w:jc w:val="center"/>
      </w:pPr>
      <w:bookmarkStart w:id="166" w:name="_Ref458242"/>
      <w:bookmarkStart w:id="167" w:name="_Ref458213"/>
      <w:r>
        <w:t xml:space="preserve">Figure </w:t>
      </w:r>
      <w:r>
        <w:fldChar w:fldCharType="begin"/>
      </w:r>
      <w:r>
        <w:instrText xml:space="preserve"> SEQ Figure \* ARABIC </w:instrText>
      </w:r>
      <w:r>
        <w:fldChar w:fldCharType="separate"/>
      </w:r>
      <w:r w:rsidR="00EF134A">
        <w:rPr>
          <w:noProof/>
        </w:rPr>
        <w:t>7</w:t>
      </w:r>
      <w:r>
        <w:fldChar w:fldCharType="end"/>
      </w:r>
      <w:bookmarkEnd w:id="166"/>
      <w:r>
        <w:t xml:space="preserve"> Decision Tree Classification</w:t>
      </w:r>
      <w:bookmarkEnd w:id="167"/>
    </w:p>
    <w:p w14:paraId="491D057B" w14:textId="566C1DE7" w:rsidR="00121F96" w:rsidRDefault="00121F96" w:rsidP="00061F8D">
      <w:pPr>
        <w:pStyle w:val="Heading2"/>
      </w:pPr>
      <w:bookmarkStart w:id="168" w:name="_Ref453206"/>
      <w:bookmarkStart w:id="169" w:name="_Ref453214"/>
      <w:bookmarkStart w:id="170" w:name="_Ref453225"/>
      <w:bookmarkStart w:id="171" w:name="_Ref453250"/>
      <w:bookmarkStart w:id="172" w:name="_Ref453271"/>
      <w:bookmarkStart w:id="173" w:name="_Toc454350"/>
      <w:bookmarkStart w:id="174" w:name="_Toc454766"/>
      <w:bookmarkStart w:id="175" w:name="_Toc459825"/>
      <w:r>
        <w:t>Academic</w:t>
      </w:r>
      <w:r w:rsidR="008C5870">
        <w:t xml:space="preserve"> Results,</w:t>
      </w:r>
      <w:r>
        <w:t xml:space="preserve"> Analysis</w:t>
      </w:r>
      <w:r w:rsidR="008C5870">
        <w:t xml:space="preserve"> and Discussion</w:t>
      </w:r>
      <w:bookmarkEnd w:id="168"/>
      <w:bookmarkEnd w:id="169"/>
      <w:bookmarkEnd w:id="170"/>
      <w:bookmarkEnd w:id="171"/>
      <w:bookmarkEnd w:id="172"/>
      <w:bookmarkEnd w:id="173"/>
      <w:bookmarkEnd w:id="174"/>
      <w:bookmarkEnd w:id="175"/>
    </w:p>
    <w:p w14:paraId="7BF590F2" w14:textId="76CC965A" w:rsidR="00560EF7" w:rsidRPr="00E4560F" w:rsidRDefault="00560EF7" w:rsidP="00560EF7">
      <w:pPr>
        <w:rPr>
          <w:color w:val="000000" w:themeColor="text1"/>
        </w:rPr>
      </w:pPr>
      <w:r>
        <w:t xml:space="preserve">This section describes the results and findings after the implementation of voice emotion detection techniques on the review of students collected through the process of interview at HSRW. </w:t>
      </w:r>
      <w:r w:rsidRPr="00E4560F">
        <w:rPr>
          <w:color w:val="000000" w:themeColor="text1"/>
        </w:rPr>
        <w:t xml:space="preserve">The analysis </w:t>
      </w:r>
      <w:r w:rsidR="00E4560F">
        <w:rPr>
          <w:color w:val="000000" w:themeColor="text1"/>
        </w:rPr>
        <w:t>was</w:t>
      </w:r>
      <w:r w:rsidRPr="00E4560F">
        <w:rPr>
          <w:color w:val="000000" w:themeColor="text1"/>
        </w:rPr>
        <w:t xml:space="preserve"> done by comparing the emotions as per the voice pattern and the content spoken in the interview. In all the analysis, the content</w:t>
      </w:r>
      <w:r w:rsidR="005B12D4" w:rsidRPr="00E4560F">
        <w:rPr>
          <w:color w:val="000000" w:themeColor="text1"/>
        </w:rPr>
        <w:t>-based</w:t>
      </w:r>
      <w:r w:rsidRPr="00E4560F">
        <w:rPr>
          <w:color w:val="000000" w:themeColor="text1"/>
        </w:rPr>
        <w:t xml:space="preserve"> emotion indicates the emotions as per the content spoken in interview </w:t>
      </w:r>
      <w:r w:rsidR="00FD5277" w:rsidRPr="00E4560F">
        <w:rPr>
          <w:color w:val="000000" w:themeColor="text1"/>
        </w:rPr>
        <w:t xml:space="preserve">such as </w:t>
      </w:r>
      <w:r w:rsidRPr="00E4560F">
        <w:rPr>
          <w:iCs/>
          <w:color w:val="000000" w:themeColor="text1"/>
        </w:rPr>
        <w:t>happy, good, interesting, etc</w:t>
      </w:r>
      <w:r w:rsidRPr="00E4560F">
        <w:rPr>
          <w:color w:val="000000" w:themeColor="text1"/>
        </w:rPr>
        <w:t>. and the predicted emotion shows the emotion which classifier predicted as per waveform, pitch, frequency, etc.</w:t>
      </w:r>
    </w:p>
    <w:p w14:paraId="58AEF15B" w14:textId="77777777" w:rsidR="00560EF7" w:rsidRDefault="00560EF7" w:rsidP="00061F8D">
      <w:pPr>
        <w:pStyle w:val="Heading3"/>
      </w:pPr>
      <w:bookmarkStart w:id="176" w:name="_Toc454351"/>
      <w:bookmarkStart w:id="177" w:name="_Toc454767"/>
      <w:bookmarkStart w:id="178" w:name="_Toc459826"/>
      <w:r w:rsidRPr="00685855">
        <w:t>Overall learning experience (Python classifier)</w:t>
      </w:r>
      <w:bookmarkEnd w:id="176"/>
      <w:bookmarkEnd w:id="177"/>
      <w:bookmarkEnd w:id="178"/>
    </w:p>
    <w:p w14:paraId="4A6E0A92" w14:textId="77777777" w:rsidR="00560EF7" w:rsidRPr="00685855" w:rsidRDefault="00560EF7" w:rsidP="00061F8D">
      <w:pPr>
        <w:pStyle w:val="Heading4"/>
      </w:pPr>
      <w:bookmarkStart w:id="179" w:name="_Toc454352"/>
      <w:bookmarkStart w:id="180" w:name="_Toc454768"/>
      <w:bookmarkStart w:id="181" w:name="_Toc459827"/>
      <w:r>
        <w:t>As per general emotion group</w:t>
      </w:r>
      <w:bookmarkEnd w:id="179"/>
      <w:bookmarkEnd w:id="180"/>
      <w:bookmarkEnd w:id="181"/>
    </w:p>
    <w:p w14:paraId="7A986D0F" w14:textId="77777777" w:rsidR="00560EF7" w:rsidRDefault="00560EF7" w:rsidP="00560EF7">
      <w:pPr>
        <w:pStyle w:val="ListParagraph"/>
        <w:jc w:val="center"/>
      </w:pPr>
      <w:r>
        <w:rPr>
          <w:noProof/>
        </w:rPr>
        <w:drawing>
          <wp:inline distT="0" distB="0" distL="0" distR="0" wp14:anchorId="495A9F7F" wp14:editId="53577E7D">
            <wp:extent cx="4846320" cy="2040890"/>
            <wp:effectExtent l="0" t="0" r="17780" b="16510"/>
            <wp:docPr id="4" name="Chart 4">
              <a:extLst xmlns:a="http://schemas.openxmlformats.org/drawingml/2006/main">
                <a:ext uri="{FF2B5EF4-FFF2-40B4-BE49-F238E27FC236}">
                  <a16:creationId xmlns:a16="http://schemas.microsoft.com/office/drawing/2014/main" id="{9D529010-4FE0-8644-B3E5-1B1D40ADE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5933F89" w14:textId="76A07B4E" w:rsidR="00560EF7" w:rsidRDefault="00704D00" w:rsidP="00560EF7">
      <w:r>
        <w:rPr>
          <w:noProof/>
        </w:rPr>
        <w:lastRenderedPageBreak/>
        <mc:AlternateContent>
          <mc:Choice Requires="wps">
            <w:drawing>
              <wp:anchor distT="0" distB="0" distL="114300" distR="114300" simplePos="0" relativeHeight="251543040" behindDoc="0" locked="0" layoutInCell="1" allowOverlap="1" wp14:anchorId="0A982B41" wp14:editId="326B6016">
                <wp:simplePos x="0" y="0"/>
                <wp:positionH relativeFrom="column">
                  <wp:posOffset>643890</wp:posOffset>
                </wp:positionH>
                <wp:positionV relativeFrom="paragraph">
                  <wp:posOffset>712470</wp:posOffset>
                </wp:positionV>
                <wp:extent cx="5181600" cy="635"/>
                <wp:effectExtent l="0" t="0" r="0" b="2540"/>
                <wp:wrapNone/>
                <wp:docPr id="8" name="Text Box 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5E66BE29" w14:textId="10146CF0" w:rsidR="009D2C4F" w:rsidRPr="001F632F" w:rsidRDefault="009D2C4F" w:rsidP="00061F8D">
                            <w:pPr>
                              <w:pStyle w:val="Caption"/>
                              <w:jc w:val="center"/>
                              <w:rPr>
                                <w:noProof/>
                              </w:rPr>
                            </w:pPr>
                            <w:bookmarkStart w:id="182" w:name="_Toc408669"/>
                            <w:bookmarkStart w:id="183"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182"/>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982B41" id="_x0000_t202" coordsize="21600,21600" o:spt="202" path="m,l,21600r21600,l21600,xe">
                <v:stroke joinstyle="miter"/>
                <v:path gradientshapeok="t" o:connecttype="rect"/>
              </v:shapetype>
              <v:shape id="Text Box 8" o:spid="_x0000_s1026" type="#_x0000_t202" style="position:absolute;left:0;text-align:left;margin-left:50.7pt;margin-top:56.1pt;width:408pt;height:.05pt;z-index:25154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" stroked="f">
                <v:textbox style="mso-fit-shape-to-text:t" inset="0,0,0,0">
                  <w:txbxContent>
                    <w:p w14:paraId="5E66BE29" w14:textId="10146CF0" w:rsidR="009D2C4F" w:rsidRPr="001F632F" w:rsidRDefault="009D2C4F" w:rsidP="00061F8D">
                      <w:pPr>
                        <w:pStyle w:val="Caption"/>
                        <w:jc w:val="center"/>
                        <w:rPr>
                          <w:noProof/>
                        </w:rPr>
                      </w:pPr>
                      <w:bookmarkStart w:id="184" w:name="_Toc408669"/>
                      <w:bookmarkStart w:id="185" w:name="_Toc456567"/>
                      <w:r>
                        <w:t xml:space="preserve">Figure </w:t>
                      </w:r>
                      <w:r>
                        <w:fldChar w:fldCharType="begin"/>
                      </w:r>
                      <w:r>
                        <w:instrText xml:space="preserve"> SEQ Figure \* ARABIC </w:instrText>
                      </w:r>
                      <w:r>
                        <w:fldChar w:fldCharType="separate"/>
                      </w:r>
                      <w:r>
                        <w:rPr>
                          <w:noProof/>
                        </w:rPr>
                        <w:t>8</w:t>
                      </w:r>
                      <w:r>
                        <w:fldChar w:fldCharType="end"/>
                      </w:r>
                      <w:r>
                        <w:t xml:space="preserve"> General Emotion Group, Predicted vs. Content-based</w:t>
                      </w:r>
                      <w:bookmarkEnd w:id="184"/>
                      <w:bookmarkEnd w:id="185"/>
                    </w:p>
                  </w:txbxContent>
                </v:textbox>
              </v:shape>
            </w:pict>
          </mc:Fallback>
        </mc:AlternateContent>
      </w:r>
      <w:r w:rsidR="00BC0DA4">
        <w:rPr>
          <w:noProof/>
        </w:rPr>
        <mc:AlternateContent>
          <mc:Choice Requires="wpg">
            <w:drawing>
              <wp:anchor distT="0" distB="0" distL="114300" distR="114300" simplePos="0" relativeHeight="251528704" behindDoc="0" locked="0" layoutInCell="1" allowOverlap="1" wp14:anchorId="7255A3D3" wp14:editId="23E7B705">
                <wp:simplePos x="0" y="0"/>
                <wp:positionH relativeFrom="margin">
                  <wp:align>center</wp:align>
                </wp:positionH>
                <wp:positionV relativeFrom="paragraph">
                  <wp:posOffset>67310</wp:posOffset>
                </wp:positionV>
                <wp:extent cx="3651250" cy="667512"/>
                <wp:effectExtent l="0" t="0" r="25400" b="18415"/>
                <wp:wrapTopAndBottom/>
                <wp:docPr id="5" name="Group 5"/>
                <wp:cNvGraphicFramePr/>
                <a:graphic xmlns:a="http://schemas.openxmlformats.org/drawingml/2006/main">
                  <a:graphicData uri="http://schemas.microsoft.com/office/word/2010/wordprocessingGroup">
                    <wpg:wgp>
                      <wpg:cNvGrpSpPr/>
                      <wpg:grpSpPr>
                        <a:xfrm>
                          <a:off x="0" y="0"/>
                          <a:ext cx="3651250" cy="667512"/>
                          <a:chOff x="0" y="0"/>
                          <a:chExt cx="3651250" cy="667512"/>
                        </a:xfrm>
                      </wpg:grpSpPr>
                      <wps:wsp>
                        <wps:cNvPr id="35" name="Rectangle 34">
                          <a:extLst>
                            <a:ext uri="{FF2B5EF4-FFF2-40B4-BE49-F238E27FC236}">
                              <a16:creationId xmlns:a16="http://schemas.microsoft.com/office/drawing/2014/main" id="{AB1BA512-3727-4415-8119-75027559E559}"/>
                            </a:ext>
                          </a:extLst>
                        </wps:cNvPr>
                        <wps:cNvSpPr/>
                        <wps:spPr>
                          <a:xfrm>
                            <a:off x="0" y="0"/>
                            <a:ext cx="1142365" cy="667512"/>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wps:txbx>
                        <wps:bodyPr wrap="square" rtlCol="0" anchor="t">
                          <a:noAutofit/>
                        </wps:bodyPr>
                      </wps:wsp>
                      <wps:wsp>
                        <wps:cNvPr id="6" name="Rectangle 35">
                          <a:extLst/>
                        </wps:cNvPr>
                        <wps:cNvSpPr/>
                        <wps:spPr>
                          <a:xfrm>
                            <a:off x="1226820" y="0"/>
                            <a:ext cx="1160780" cy="667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wps:txbx>
                        <wps:bodyPr wrap="square" rtlCol="0" anchor="t">
                          <a:noAutofit/>
                        </wps:bodyPr>
                      </wps:wsp>
                      <wps:wsp>
                        <wps:cNvPr id="7" name="Rectangle 36">
                          <a:extLst/>
                        </wps:cNvPr>
                        <wps:cNvSpPr/>
                        <wps:spPr>
                          <a:xfrm>
                            <a:off x="2453640" y="0"/>
                            <a:ext cx="1197610" cy="6673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wps:txbx>
                        <wps:bodyPr wrap="square" rtlCol="0" anchor="t">
                          <a:noAutofit/>
                        </wps:bodyPr>
                      </wps:wsp>
                    </wpg:wgp>
                  </a:graphicData>
                </a:graphic>
              </wp:anchor>
            </w:drawing>
          </mc:Choice>
          <mc:Fallback>
            <w:pict>
              <v:group w14:anchorId="7255A3D3" id="Group 5" o:spid="_x0000_s1027" style="position:absolute;left:0;text-align:left;margin-left:0;margin-top:5.3pt;width:287.5pt;height:52.55pt;z-index:251528704;mso-position-horizontal:center;mso-position-horizontal-relative:margin" coordsize="36512,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">
                <v:rect id="Rectangle 34" o:spid="_x0000_s1028" style="position:absolute;width:1142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" fillcolor="#2f5496 [2404]" strokecolor="#1f3763 [1604]" strokeweight="1pt">
                  <v:textbox>
                    <w:txbxContent>
                      <w:p w14:paraId="2BABDE6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Negative</w:t>
                        </w:r>
                      </w:p>
                      <w:p w14:paraId="7B80AF38" w14:textId="77777777" w:rsidR="009D2C4F" w:rsidRPr="00E33DF3" w:rsidRDefault="009D2C4F" w:rsidP="00560EF7">
                        <w:pPr>
                          <w:pStyle w:val="ListParagraph"/>
                          <w:numPr>
                            <w:ilvl w:val="0"/>
                            <w:numId w:val="37"/>
                          </w:numPr>
                          <w:spacing w:after="0" w:line="240" w:lineRule="auto"/>
                          <w:rPr>
                            <w:rFonts w:eastAsia="Times New Roman"/>
                            <w:sz w:val="18"/>
                            <w:szCs w:val="18"/>
                          </w:rPr>
                        </w:pPr>
                        <w:r w:rsidRPr="00E33DF3">
                          <w:rPr>
                            <w:rFonts w:hAnsi="Calibri" w:cs="Calibri"/>
                            <w:color w:val="FFFFFF"/>
                            <w:kern w:val="24"/>
                            <w:sz w:val="18"/>
                            <w:szCs w:val="18"/>
                          </w:rPr>
                          <w:t>Sad</w:t>
                        </w:r>
                      </w:p>
                      <w:p w14:paraId="12CEFD52"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Angry</w:t>
                        </w:r>
                      </w:p>
                      <w:p w14:paraId="29D8DD93" w14:textId="77777777" w:rsidR="009D2C4F" w:rsidRPr="00E33DF3" w:rsidRDefault="009D2C4F" w:rsidP="00560EF7">
                        <w:pPr>
                          <w:pStyle w:val="ListParagraph"/>
                          <w:numPr>
                            <w:ilvl w:val="0"/>
                            <w:numId w:val="36"/>
                          </w:numPr>
                          <w:spacing w:after="0" w:line="240" w:lineRule="auto"/>
                          <w:rPr>
                            <w:rFonts w:eastAsia="Times New Roman"/>
                            <w:sz w:val="18"/>
                            <w:szCs w:val="18"/>
                          </w:rPr>
                        </w:pPr>
                        <w:r w:rsidRPr="00E33DF3">
                          <w:rPr>
                            <w:rFonts w:hAnsi="Calibri" w:cs="Calibri"/>
                            <w:color w:val="FFFFFF"/>
                            <w:kern w:val="24"/>
                            <w:sz w:val="18"/>
                            <w:szCs w:val="18"/>
                          </w:rPr>
                          <w:t>Disgust</w:t>
                        </w:r>
                      </w:p>
                    </w:txbxContent>
                  </v:textbox>
                </v:rect>
                <v:rect id="Rectangle 35" o:spid="_x0000_s1029" style="position:absolute;left:12268;width:11608;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4472c4 [3204]" strokecolor="#1f3763 [1604]" strokeweight="1pt">
                  <v:textbox>
                    <w:txbxContent>
                      <w:p w14:paraId="0A45C191"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kern w:val="24"/>
                            <w:sz w:val="18"/>
                            <w:szCs w:val="18"/>
                          </w:rPr>
                          <w:t>Neutral</w:t>
                        </w:r>
                      </w:p>
                      <w:p w14:paraId="311F9232"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Neutral</w:t>
                        </w:r>
                      </w:p>
                      <w:p w14:paraId="23385CAF" w14:textId="77777777" w:rsidR="009D2C4F" w:rsidRPr="00E33DF3" w:rsidRDefault="009D2C4F" w:rsidP="00560EF7">
                        <w:pPr>
                          <w:pStyle w:val="ListParagraph"/>
                          <w:numPr>
                            <w:ilvl w:val="0"/>
                            <w:numId w:val="39"/>
                          </w:numPr>
                          <w:spacing w:after="0" w:line="240" w:lineRule="auto"/>
                          <w:rPr>
                            <w:rFonts w:eastAsia="Times New Roman"/>
                            <w:sz w:val="18"/>
                            <w:szCs w:val="18"/>
                          </w:rPr>
                        </w:pPr>
                        <w:r w:rsidRPr="00E33DF3">
                          <w:rPr>
                            <w:rFonts w:hAnsi="Calibri" w:cs="Calibri"/>
                            <w:color w:val="FFFFFF"/>
                            <w:kern w:val="24"/>
                            <w:sz w:val="18"/>
                            <w:szCs w:val="18"/>
                          </w:rPr>
                          <w:t>Fearful</w:t>
                        </w:r>
                      </w:p>
                    </w:txbxContent>
                  </v:textbox>
                </v:rect>
                <v:rect id="Rectangle 36" o:spid="_x0000_s1030" style="position:absolute;left:24536;width:11976;height:6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" fillcolor="#b4c6e7 [1300]" strokecolor="#1f3763 [1604]" strokeweight="1pt">
                  <v:textbox>
                    <w:txbxContent>
                      <w:p w14:paraId="2233380C" w14:textId="77777777" w:rsidR="009D2C4F" w:rsidRPr="00E33DF3" w:rsidRDefault="009D2C4F" w:rsidP="00560EF7">
                        <w:pPr>
                          <w:pStyle w:val="NormalWeb"/>
                          <w:spacing w:before="0" w:beforeAutospacing="0" w:after="0" w:afterAutospacing="0"/>
                          <w:jc w:val="center"/>
                          <w:rPr>
                            <w:sz w:val="18"/>
                            <w:szCs w:val="18"/>
                          </w:rPr>
                        </w:pPr>
                        <w:r w:rsidRPr="00E33DF3">
                          <w:rPr>
                            <w:rFonts w:asciiTheme="minorHAnsi" w:hAnsi="Calibri" w:cs="Calibri"/>
                            <w:b/>
                            <w:bCs/>
                            <w:color w:val="FFFFFF" w:themeColor="light1"/>
                            <w:kern w:val="24"/>
                            <w:sz w:val="18"/>
                            <w:szCs w:val="18"/>
                          </w:rPr>
                          <w:t>Positive</w:t>
                        </w:r>
                      </w:p>
                      <w:p w14:paraId="21F9D763"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Calm</w:t>
                        </w:r>
                      </w:p>
                      <w:p w14:paraId="08C8BF32" w14:textId="77777777" w:rsidR="009D2C4F" w:rsidRPr="00E33DF3" w:rsidRDefault="009D2C4F" w:rsidP="00560EF7">
                        <w:pPr>
                          <w:pStyle w:val="ListParagraph"/>
                          <w:numPr>
                            <w:ilvl w:val="0"/>
                            <w:numId w:val="38"/>
                          </w:numPr>
                          <w:spacing w:after="0" w:line="240" w:lineRule="auto"/>
                          <w:rPr>
                            <w:rFonts w:eastAsia="Times New Roman"/>
                            <w:sz w:val="18"/>
                            <w:szCs w:val="18"/>
                          </w:rPr>
                        </w:pPr>
                        <w:r w:rsidRPr="00E33DF3">
                          <w:rPr>
                            <w:rFonts w:hAnsi="Calibri" w:cs="Calibri"/>
                            <w:color w:val="FFFFFF" w:themeColor="light1"/>
                            <w:kern w:val="24"/>
                            <w:sz w:val="18"/>
                            <w:szCs w:val="18"/>
                          </w:rPr>
                          <w:t>Happy</w:t>
                        </w:r>
                      </w:p>
                    </w:txbxContent>
                  </v:textbox>
                </v:rect>
                <w10:wrap type="topAndBottom" anchorx="margin"/>
              </v:group>
            </w:pict>
          </mc:Fallback>
        </mc:AlternateContent>
      </w:r>
      <w:r w:rsidR="00560EF7">
        <w:tab/>
      </w:r>
      <w:r w:rsidR="00560EF7">
        <w:tab/>
      </w:r>
    </w:p>
    <w:p w14:paraId="23FF6A92" w14:textId="7E08D5A3" w:rsidR="00560EF7" w:rsidRDefault="00560EF7" w:rsidP="00061F8D">
      <w:pPr>
        <w:pStyle w:val="ListParagraph"/>
        <w:ind w:left="0"/>
      </w:pPr>
      <w:r>
        <w:t xml:space="preserve">In this section, the analysis </w:t>
      </w:r>
      <w:r w:rsidR="00F725A6">
        <w:t>was</w:t>
      </w:r>
      <w:r w:rsidR="00F725A6" w:rsidRPr="70204EB6">
        <w:t xml:space="preserve"> </w:t>
      </w:r>
      <w:r>
        <w:t xml:space="preserve">done for three general emotions - negative, neutral and positive. From </w:t>
      </w:r>
      <w:r w:rsidR="00F725A6">
        <w:t>the figure above</w:t>
      </w:r>
      <w:r w:rsidRPr="70204EB6">
        <w:t xml:space="preserve">, </w:t>
      </w:r>
      <w:proofErr w:type="gramStart"/>
      <w:r>
        <w:t>it can be seen that the</w:t>
      </w:r>
      <w:proofErr w:type="gramEnd"/>
      <w:r>
        <w:t xml:space="preserve"> emotions of students </w:t>
      </w:r>
      <w:r w:rsidR="004A54C5">
        <w:t>were</w:t>
      </w:r>
      <w:r w:rsidR="004A54C5" w:rsidRPr="70204EB6">
        <w:t xml:space="preserve"> </w:t>
      </w:r>
      <w:r>
        <w:t>quite spread</w:t>
      </w:r>
      <w:r w:rsidR="004A54C5">
        <w:t xml:space="preserve"> out</w:t>
      </w:r>
      <w:r>
        <w:t xml:space="preserve"> as per both, voice pattern and content. The percentage of positive and negative emotion</w:t>
      </w:r>
      <w:r w:rsidR="004A54C5">
        <w:t>s</w:t>
      </w:r>
      <w:r>
        <w:t xml:space="preserve"> for predicted</w:t>
      </w:r>
      <w:r w:rsidR="004A54C5">
        <w:t xml:space="preserve"> emotions</w:t>
      </w:r>
      <w:r w:rsidRPr="70204EB6">
        <w:t xml:space="preserve"> </w:t>
      </w:r>
      <w:r w:rsidR="00E46712">
        <w:t>were</w:t>
      </w:r>
      <w:r w:rsidR="00E46712" w:rsidRPr="70204EB6">
        <w:t xml:space="preserve"> </w:t>
      </w:r>
      <w:r>
        <w:t>26% &amp; 41%. However, the percentage of positive and negative emotion</w:t>
      </w:r>
      <w:r w:rsidR="00E46712">
        <w:t>s</w:t>
      </w:r>
      <w:r>
        <w:t xml:space="preserve"> for content</w:t>
      </w:r>
      <w:r w:rsidR="00E46712">
        <w:t>-based emotions</w:t>
      </w:r>
      <w:r w:rsidRPr="70204EB6">
        <w:t xml:space="preserve"> </w:t>
      </w:r>
      <w:r w:rsidR="00E46712">
        <w:t>were</w:t>
      </w:r>
      <w:r w:rsidR="00E46712" w:rsidRPr="70204EB6">
        <w:t xml:space="preserve"> </w:t>
      </w:r>
      <w:r>
        <w:t xml:space="preserve">reversed i.e. 40% &amp; 32%. </w:t>
      </w:r>
      <w:r w:rsidR="00E46712">
        <w:t>One reason could be</w:t>
      </w:r>
      <w:r w:rsidRPr="70204EB6">
        <w:t xml:space="preserve"> </w:t>
      </w:r>
      <w:r w:rsidR="00E46712">
        <w:t>that</w:t>
      </w:r>
      <w:r w:rsidR="00E46712" w:rsidRPr="70204EB6">
        <w:t xml:space="preserve"> </w:t>
      </w:r>
      <w:r>
        <w:t xml:space="preserve">the </w:t>
      </w:r>
      <w:r w:rsidR="00E46712">
        <w:t xml:space="preserve">interviewees did not </w:t>
      </w:r>
      <w:r>
        <w:t>reveal their true feeling</w:t>
      </w:r>
      <w:r w:rsidR="00E46712">
        <w:t>s</w:t>
      </w:r>
      <w:r w:rsidRPr="70204EB6">
        <w:t xml:space="preserve"> </w:t>
      </w:r>
      <w:r w:rsidR="00E46712">
        <w:t>within the</w:t>
      </w:r>
      <w:r w:rsidR="00E46712" w:rsidRPr="70204EB6">
        <w:t xml:space="preserve"> </w:t>
      </w:r>
      <w:r>
        <w:t>content. Moreover, the percentage</w:t>
      </w:r>
      <w:r w:rsidR="006A0F3D">
        <w:t>s</w:t>
      </w:r>
      <w:r>
        <w:t xml:space="preserve"> of student</w:t>
      </w:r>
      <w:r w:rsidR="00E46712">
        <w:t>s</w:t>
      </w:r>
      <w:r w:rsidRPr="70204EB6">
        <w:t xml:space="preserve"> </w:t>
      </w:r>
      <w:r w:rsidR="00E46712">
        <w:t xml:space="preserve">that </w:t>
      </w:r>
      <w:r w:rsidR="00DD2658">
        <w:t>showed</w:t>
      </w:r>
      <w:r w:rsidR="00E46712" w:rsidRPr="70204EB6">
        <w:t xml:space="preserve"> </w:t>
      </w:r>
      <w:r>
        <w:t xml:space="preserve">negative emotion towards learning experience based on voice pattern (predicted) and content </w:t>
      </w:r>
      <w:r w:rsidR="006A0F3D">
        <w:t>were</w:t>
      </w:r>
      <w:r w:rsidR="006A0F3D" w:rsidRPr="70204EB6">
        <w:t xml:space="preserve"> </w:t>
      </w:r>
      <w:r>
        <w:t>41% &amp; 32%</w:t>
      </w:r>
      <w:r w:rsidR="00DD2658">
        <w:t xml:space="preserve"> respectively</w:t>
      </w:r>
      <w:r>
        <w:t>, which is a matter of concern as these percentages are significant</w:t>
      </w:r>
      <w:r w:rsidR="006A0F3D" w:rsidRPr="70204EB6">
        <w:t>.</w:t>
      </w:r>
    </w:p>
    <w:p w14:paraId="18A82714" w14:textId="77777777" w:rsidR="00560EF7" w:rsidRPr="00756EA6" w:rsidRDefault="00560EF7" w:rsidP="00061F8D">
      <w:pPr>
        <w:pStyle w:val="Heading4"/>
      </w:pPr>
      <w:bookmarkStart w:id="186" w:name="_Toc454353"/>
      <w:bookmarkStart w:id="187" w:name="_Toc454769"/>
      <w:bookmarkStart w:id="188" w:name="_Toc459828"/>
      <w:r w:rsidRPr="00756EA6">
        <w:t>As per specific individual emotion</w:t>
      </w:r>
      <w:bookmarkEnd w:id="186"/>
      <w:bookmarkEnd w:id="187"/>
      <w:bookmarkEnd w:id="188"/>
      <w:r w:rsidRPr="00756EA6">
        <w:t xml:space="preserve"> </w:t>
      </w:r>
    </w:p>
    <w:p w14:paraId="2EE38815" w14:textId="77777777" w:rsidR="00D527DE" w:rsidRDefault="00560EF7" w:rsidP="00061F8D">
      <w:pPr>
        <w:pStyle w:val="ListParagraph"/>
        <w:keepNext/>
        <w:jc w:val="center"/>
      </w:pPr>
      <w:r>
        <w:rPr>
          <w:noProof/>
        </w:rPr>
        <w:drawing>
          <wp:inline distT="0" distB="0" distL="0" distR="0" wp14:anchorId="7FB4583A" wp14:editId="44A998A3">
            <wp:extent cx="4900930" cy="2743200"/>
            <wp:effectExtent l="0" t="0" r="13970" b="12700"/>
            <wp:docPr id="2" name="Chart 2">
              <a:extLst xmlns:a="http://schemas.openxmlformats.org/drawingml/2006/main">
                <a:ext uri="{FF2B5EF4-FFF2-40B4-BE49-F238E27FC236}">
                  <a16:creationId xmlns:a16="http://schemas.microsoft.com/office/drawing/2014/main" id="{27AB7A49-DCC4-6941-8445-31DE0D859D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EFDB0C" w14:textId="6DD0DE40" w:rsidR="00560EF7" w:rsidRDefault="00D527DE" w:rsidP="00061F8D">
      <w:pPr>
        <w:pStyle w:val="Caption"/>
        <w:jc w:val="center"/>
      </w:pPr>
      <w:bookmarkStart w:id="189" w:name="_Toc408670"/>
      <w:bookmarkStart w:id="190" w:name="_Toc456568"/>
      <w:r>
        <w:t xml:space="preserve">Figure </w:t>
      </w:r>
      <w:r>
        <w:fldChar w:fldCharType="begin"/>
      </w:r>
      <w:r>
        <w:instrText xml:space="preserve"> SEQ Figure \* ARABIC </w:instrText>
      </w:r>
      <w:r>
        <w:fldChar w:fldCharType="separate"/>
      </w:r>
      <w:r w:rsidR="00EF134A">
        <w:rPr>
          <w:noProof/>
        </w:rPr>
        <w:t>9</w:t>
      </w:r>
      <w:r>
        <w:fldChar w:fldCharType="end"/>
      </w:r>
      <w:r>
        <w:t xml:space="preserve"> Individual Emotion, Predicted vs. Content-based</w:t>
      </w:r>
      <w:bookmarkEnd w:id="189"/>
      <w:bookmarkEnd w:id="190"/>
    </w:p>
    <w:p w14:paraId="3ABA08FE" w14:textId="0ECFF4D2" w:rsidR="00560EF7" w:rsidRDefault="00560EF7" w:rsidP="00061F8D">
      <w:pPr>
        <w:pStyle w:val="ListParagraph"/>
        <w:ind w:left="0"/>
      </w:pPr>
      <w:r>
        <w:t xml:space="preserve">In this section, the analysis </w:t>
      </w:r>
      <w:r w:rsidR="00D527DE">
        <w:t>was</w:t>
      </w:r>
      <w:r w:rsidR="00D527DE" w:rsidRPr="70204EB6">
        <w:t xml:space="preserve"> </w:t>
      </w:r>
      <w:r>
        <w:t xml:space="preserve">done for 8 different </w:t>
      </w:r>
      <w:r w:rsidR="00D527DE">
        <w:t xml:space="preserve">types of </w:t>
      </w:r>
      <w:r>
        <w:t xml:space="preserve">emotions. From </w:t>
      </w:r>
      <w:r w:rsidR="00D527DE">
        <w:t>the figure above</w:t>
      </w:r>
      <w:r>
        <w:t xml:space="preserve">, </w:t>
      </w:r>
      <w:proofErr w:type="gramStart"/>
      <w:r>
        <w:t>it can be seen that the</w:t>
      </w:r>
      <w:proofErr w:type="gramEnd"/>
      <w:r>
        <w:t xml:space="preserve"> emotion ‘</w:t>
      </w:r>
      <w:r w:rsidRPr="00061F8D">
        <w:rPr>
          <w:i/>
          <w:iCs/>
        </w:rPr>
        <w:t>fearful’</w:t>
      </w:r>
      <w:r w:rsidRPr="70204EB6">
        <w:t xml:space="preserve"> </w:t>
      </w:r>
      <w:r w:rsidR="00D527DE">
        <w:t>was</w:t>
      </w:r>
      <w:r w:rsidR="00D527DE" w:rsidRPr="70204EB6">
        <w:t xml:space="preserve"> </w:t>
      </w:r>
      <w:r>
        <w:t xml:space="preserve">predicted for 1/3 of the total students interviewed, which </w:t>
      </w:r>
      <w:r w:rsidR="00D527DE">
        <w:t>could</w:t>
      </w:r>
      <w:r w:rsidR="00D527DE" w:rsidRPr="70204EB6">
        <w:t xml:space="preserve"> </w:t>
      </w:r>
      <w:r>
        <w:t>be due</w:t>
      </w:r>
      <w:r w:rsidR="00D527DE">
        <w:t xml:space="preserve"> to</w:t>
      </w:r>
      <w:r>
        <w:t xml:space="preserve"> the students</w:t>
      </w:r>
      <w:r w:rsidR="00D527DE" w:rsidRPr="70204EB6">
        <w:t xml:space="preserve">’ </w:t>
      </w:r>
      <w:r w:rsidR="00E53028">
        <w:t>nervousness</w:t>
      </w:r>
      <w:r>
        <w:t xml:space="preserve"> and uncomfortable</w:t>
      </w:r>
      <w:r w:rsidR="00534AD3">
        <w:t>ness</w:t>
      </w:r>
      <w:r>
        <w:t xml:space="preserve"> in giving review</w:t>
      </w:r>
      <w:r w:rsidR="00534AD3">
        <w:t>s</w:t>
      </w:r>
      <w:r w:rsidRPr="70204EB6">
        <w:t xml:space="preserve"> </w:t>
      </w:r>
      <w:r w:rsidR="00534AD3">
        <w:t>via</w:t>
      </w:r>
      <w:r w:rsidR="00534AD3" w:rsidRPr="70204EB6">
        <w:t xml:space="preserve"> </w:t>
      </w:r>
      <w:r>
        <w:t xml:space="preserve">interview. </w:t>
      </w:r>
      <w:r w:rsidR="003A4196">
        <w:t>A</w:t>
      </w:r>
      <w:r>
        <w:t xml:space="preserve">s per prediction, the fraction of students </w:t>
      </w:r>
      <w:r w:rsidR="003A4196">
        <w:t>feeling</w:t>
      </w:r>
      <w:r w:rsidRPr="70204EB6">
        <w:t xml:space="preserve"> </w:t>
      </w:r>
      <w:r w:rsidR="009C684C" w:rsidRPr="00061F8D">
        <w:rPr>
          <w:i/>
          <w:iCs/>
        </w:rPr>
        <w:t>angry</w:t>
      </w:r>
      <w:r w:rsidR="009C684C" w:rsidRPr="70204EB6">
        <w:t xml:space="preserve"> </w:t>
      </w:r>
      <w:r>
        <w:t xml:space="preserve">and </w:t>
      </w:r>
      <w:r w:rsidRPr="00061F8D">
        <w:rPr>
          <w:i/>
          <w:iCs/>
        </w:rPr>
        <w:t>sad</w:t>
      </w:r>
      <w:r w:rsidRPr="70204EB6">
        <w:t xml:space="preserve"> </w:t>
      </w:r>
      <w:r w:rsidR="009C684C">
        <w:t>were</w:t>
      </w:r>
      <w:r w:rsidR="009C684C" w:rsidRPr="70204EB6">
        <w:t xml:space="preserve"> </w:t>
      </w:r>
      <w:r>
        <w:t xml:space="preserve">greater than </w:t>
      </w:r>
      <w:r w:rsidR="003A4196">
        <w:t>those feeling</w:t>
      </w:r>
      <w:r w:rsidRPr="70204EB6">
        <w:t xml:space="preserve"> </w:t>
      </w:r>
      <w:r w:rsidRPr="00061F8D">
        <w:rPr>
          <w:i/>
          <w:iCs/>
        </w:rPr>
        <w:t>happy</w:t>
      </w:r>
      <w:r>
        <w:t xml:space="preserve"> and </w:t>
      </w:r>
      <w:r w:rsidRPr="00061F8D">
        <w:rPr>
          <w:i/>
          <w:iCs/>
        </w:rPr>
        <w:t>calm</w:t>
      </w:r>
      <w:r>
        <w:t>, 1/3 &amp; 1/4 of total respectively. Moreover, the percentage of student</w:t>
      </w:r>
      <w:r w:rsidR="00DE2640">
        <w:t>s</w:t>
      </w:r>
      <w:r w:rsidRPr="70204EB6">
        <w:t xml:space="preserve"> </w:t>
      </w:r>
      <w:r w:rsidRPr="00061F8D">
        <w:rPr>
          <w:i/>
          <w:iCs/>
        </w:rPr>
        <w:t>sad</w:t>
      </w:r>
      <w:r>
        <w:t xml:space="preserve"> and </w:t>
      </w:r>
      <w:r w:rsidRPr="00061F8D">
        <w:rPr>
          <w:i/>
          <w:iCs/>
        </w:rPr>
        <w:t>angry</w:t>
      </w:r>
      <w:r>
        <w:t>, based on content is also significant (30 %).</w:t>
      </w:r>
      <w:r w:rsidR="00DE2640">
        <w:t xml:space="preserve"> T</w:t>
      </w:r>
      <w:r>
        <w:t xml:space="preserve">his </w:t>
      </w:r>
      <w:r w:rsidR="00DE2640">
        <w:t>could also be</w:t>
      </w:r>
      <w:r w:rsidR="00DE2640" w:rsidRPr="70204EB6">
        <w:t xml:space="preserve"> </w:t>
      </w:r>
      <w:r w:rsidR="00DE2640">
        <w:t>a</w:t>
      </w:r>
      <w:r w:rsidR="00DE2640" w:rsidRPr="70204EB6">
        <w:t xml:space="preserve"> </w:t>
      </w:r>
      <w:r>
        <w:t>point of concern for the university management.</w:t>
      </w:r>
    </w:p>
    <w:p w14:paraId="0DF7B904" w14:textId="77777777" w:rsidR="00560EF7" w:rsidRDefault="00560EF7" w:rsidP="00560EF7">
      <w:pPr>
        <w:pStyle w:val="ListParagraph"/>
      </w:pPr>
    </w:p>
    <w:p w14:paraId="73817F87" w14:textId="77777777" w:rsidR="00560EF7" w:rsidRDefault="00560EF7" w:rsidP="00061F8D">
      <w:pPr>
        <w:pStyle w:val="Heading3"/>
      </w:pPr>
      <w:bookmarkStart w:id="191" w:name="_Toc454354"/>
      <w:bookmarkStart w:id="192" w:name="_Toc454770"/>
      <w:bookmarkStart w:id="193" w:name="_Toc459829"/>
      <w:r>
        <w:lastRenderedPageBreak/>
        <w:t>Learning experience as per 5 different areas of teaching service (Python classifier)</w:t>
      </w:r>
      <w:bookmarkEnd w:id="191"/>
      <w:bookmarkEnd w:id="192"/>
      <w:bookmarkEnd w:id="193"/>
    </w:p>
    <w:p w14:paraId="4A065D45" w14:textId="77777777" w:rsidR="00560EF7" w:rsidRPr="00F61066" w:rsidRDefault="00560EF7" w:rsidP="00061F8D">
      <w:pPr>
        <w:pStyle w:val="Heading4"/>
      </w:pPr>
      <w:bookmarkStart w:id="194" w:name="_Toc454355"/>
      <w:bookmarkStart w:id="195" w:name="_Toc454771"/>
      <w:bookmarkStart w:id="196" w:name="_Toc459830"/>
      <w:r w:rsidRPr="00F61066">
        <w:t>Teaching methodology and style</w:t>
      </w:r>
      <w:bookmarkEnd w:id="194"/>
      <w:bookmarkEnd w:id="195"/>
      <w:bookmarkEnd w:id="196"/>
    </w:p>
    <w:p w14:paraId="110879CF" w14:textId="77777777" w:rsidR="00994DB7" w:rsidRDefault="00560EF7" w:rsidP="00061F8D">
      <w:pPr>
        <w:pStyle w:val="ListParagraph"/>
        <w:keepNext/>
        <w:ind w:left="1080"/>
        <w:jc w:val="center"/>
      </w:pPr>
      <w:r>
        <w:rPr>
          <w:noProof/>
        </w:rPr>
        <w:drawing>
          <wp:inline distT="0" distB="0" distL="0" distR="0" wp14:anchorId="395190E3" wp14:editId="2401CA70">
            <wp:extent cx="4873752" cy="2404745"/>
            <wp:effectExtent l="0" t="0" r="3175" b="0"/>
            <wp:docPr id="9" name="Chart 9">
              <a:extLst xmlns:a="http://schemas.openxmlformats.org/drawingml/2006/main">
                <a:ext uri="{FF2B5EF4-FFF2-40B4-BE49-F238E27FC236}">
                  <a16:creationId xmlns:a16="http://schemas.microsoft.com/office/drawing/2014/main" id="{9291EDFF-94C7-4A45-934F-BA2D8A854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1350A63" w14:textId="66B52285" w:rsidR="00560EF7" w:rsidRDefault="00994DB7" w:rsidP="00061F8D">
      <w:pPr>
        <w:pStyle w:val="Caption"/>
        <w:jc w:val="center"/>
      </w:pPr>
      <w:bookmarkStart w:id="197" w:name="_Ref450788"/>
      <w:bookmarkStart w:id="198" w:name="_Toc408671"/>
      <w:bookmarkStart w:id="199" w:name="_Toc456569"/>
      <w:r>
        <w:t xml:space="preserve">Figure </w:t>
      </w:r>
      <w:r>
        <w:fldChar w:fldCharType="begin"/>
      </w:r>
      <w:r>
        <w:instrText xml:space="preserve"> SEQ Figure \* ARABIC </w:instrText>
      </w:r>
      <w:r>
        <w:fldChar w:fldCharType="separate"/>
      </w:r>
      <w:r w:rsidR="00EF134A">
        <w:rPr>
          <w:noProof/>
        </w:rPr>
        <w:t>10</w:t>
      </w:r>
      <w:r>
        <w:fldChar w:fldCharType="end"/>
      </w:r>
      <w:bookmarkEnd w:id="197"/>
      <w:r>
        <w:t xml:space="preserve"> Emotions on Teaching Methodology and Style</w:t>
      </w:r>
      <w:bookmarkEnd w:id="198"/>
      <w:bookmarkEnd w:id="199"/>
    </w:p>
    <w:p w14:paraId="15880C21" w14:textId="4D8313CE" w:rsidR="00560EF7" w:rsidRPr="00F61066" w:rsidRDefault="00560EF7" w:rsidP="00061F8D">
      <w:pPr>
        <w:pStyle w:val="ListParagraph"/>
        <w:ind w:left="0"/>
      </w:pPr>
      <w:r>
        <w:t xml:space="preserve">From </w:t>
      </w:r>
      <w:r w:rsidR="00E4560F">
        <w:fldChar w:fldCharType="begin"/>
      </w:r>
      <w:r w:rsidR="00E4560F">
        <w:instrText xml:space="preserve"> REF _Ref450788 \h </w:instrText>
      </w:r>
      <w:r w:rsidR="00E4560F">
        <w:fldChar w:fldCharType="separate"/>
      </w:r>
      <w:r w:rsidR="00EF134A">
        <w:t xml:space="preserve">Figure </w:t>
      </w:r>
      <w:r w:rsidR="00EF134A">
        <w:rPr>
          <w:noProof/>
        </w:rPr>
        <w:t>10</w:t>
      </w:r>
      <w:r w:rsidR="00E4560F">
        <w:fldChar w:fldCharType="end"/>
      </w:r>
      <w:r w:rsidR="00994DB7" w:rsidRPr="70204EB6">
        <w:t>,</w:t>
      </w:r>
      <w:r>
        <w:t xml:space="preserve"> it can be observed that the percentage of student</w:t>
      </w:r>
      <w:r w:rsidR="0043127B">
        <w:t xml:space="preserve"> feeling</w:t>
      </w:r>
      <w:r w:rsidRPr="70204EB6">
        <w:t xml:space="preserve"> </w:t>
      </w:r>
      <w:r w:rsidR="0043127B" w:rsidRPr="00061F8D">
        <w:rPr>
          <w:i/>
          <w:iCs/>
        </w:rPr>
        <w:t>s</w:t>
      </w:r>
      <w:r w:rsidRPr="00061F8D">
        <w:rPr>
          <w:i/>
          <w:iCs/>
        </w:rPr>
        <w:t>ad</w:t>
      </w:r>
      <w:r>
        <w:t xml:space="preserve"> and </w:t>
      </w:r>
      <w:r w:rsidRPr="00061F8D">
        <w:rPr>
          <w:i/>
          <w:iCs/>
        </w:rPr>
        <w:t>angry</w:t>
      </w:r>
      <w:r>
        <w:t xml:space="preserve"> with the ‘teaching methodology and style’ as per voice pattern (predicted) is quite significant (43%). Also, the percentage as per content is 30%. </w:t>
      </w:r>
      <w:r w:rsidR="0043127B">
        <w:t>T</w:t>
      </w:r>
      <w:r>
        <w:t xml:space="preserve">his is </w:t>
      </w:r>
      <w:r w:rsidR="0043127B">
        <w:t>a</w:t>
      </w:r>
      <w:r>
        <w:t xml:space="preserve"> point of concern for the university management.</w:t>
      </w:r>
    </w:p>
    <w:p w14:paraId="1F46097C" w14:textId="77777777" w:rsidR="00560EF7" w:rsidRPr="00F61066" w:rsidRDefault="00560EF7" w:rsidP="00061F8D">
      <w:pPr>
        <w:pStyle w:val="Heading4"/>
      </w:pPr>
      <w:bookmarkStart w:id="200" w:name="_Toc454356"/>
      <w:bookmarkStart w:id="201" w:name="_Toc454772"/>
      <w:bookmarkStart w:id="202" w:name="_Toc459831"/>
      <w:r w:rsidRPr="00F61066">
        <w:t>Course Curriculum</w:t>
      </w:r>
      <w:bookmarkEnd w:id="200"/>
      <w:bookmarkEnd w:id="201"/>
      <w:bookmarkEnd w:id="202"/>
    </w:p>
    <w:p w14:paraId="13F34D96" w14:textId="77777777" w:rsidR="007C39B4" w:rsidRDefault="00560EF7" w:rsidP="00061F8D">
      <w:pPr>
        <w:pStyle w:val="ListParagraph"/>
        <w:keepNext/>
        <w:ind w:left="1080"/>
        <w:jc w:val="center"/>
      </w:pPr>
      <w:r>
        <w:rPr>
          <w:noProof/>
        </w:rPr>
        <w:drawing>
          <wp:inline distT="0" distB="0" distL="0" distR="0" wp14:anchorId="188716D9" wp14:editId="7591EC1B">
            <wp:extent cx="4901184" cy="2368296"/>
            <wp:effectExtent l="0" t="0" r="1270" b="0"/>
            <wp:docPr id="10" name="Chart 10">
              <a:extLst xmlns:a="http://schemas.openxmlformats.org/drawingml/2006/main">
                <a:ext uri="{FF2B5EF4-FFF2-40B4-BE49-F238E27FC236}">
                  <a16:creationId xmlns:a16="http://schemas.microsoft.com/office/drawing/2014/main" id="{BF5C9B14-8681-AD4E-99CD-1A75FDE3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CE69610" w14:textId="78BFECF6" w:rsidR="00560EF7" w:rsidRDefault="007C39B4" w:rsidP="00061F8D">
      <w:pPr>
        <w:pStyle w:val="Caption"/>
        <w:jc w:val="center"/>
      </w:pPr>
      <w:bookmarkStart w:id="203" w:name="_Ref450807"/>
      <w:bookmarkStart w:id="204" w:name="_Toc408672"/>
      <w:bookmarkStart w:id="205" w:name="_Toc456570"/>
      <w:r>
        <w:t xml:space="preserve">Figure </w:t>
      </w:r>
      <w:r>
        <w:fldChar w:fldCharType="begin"/>
      </w:r>
      <w:r>
        <w:instrText xml:space="preserve"> SEQ Figure \* ARABIC </w:instrText>
      </w:r>
      <w:r>
        <w:fldChar w:fldCharType="separate"/>
      </w:r>
      <w:r w:rsidR="00EF134A">
        <w:rPr>
          <w:noProof/>
        </w:rPr>
        <w:t>11</w:t>
      </w:r>
      <w:r>
        <w:fldChar w:fldCharType="end"/>
      </w:r>
      <w:bookmarkEnd w:id="203"/>
      <w:r>
        <w:t xml:space="preserve"> Emotions on Course Curriculum</w:t>
      </w:r>
      <w:bookmarkEnd w:id="204"/>
      <w:bookmarkEnd w:id="205"/>
    </w:p>
    <w:p w14:paraId="4DAAC09F" w14:textId="05B6A09E" w:rsidR="00560EF7" w:rsidRPr="00F61066" w:rsidRDefault="00560EF7" w:rsidP="00061F8D">
      <w:pPr>
        <w:pStyle w:val="ListParagraph"/>
        <w:ind w:left="0"/>
      </w:pPr>
      <w:r>
        <w:t xml:space="preserve">From </w:t>
      </w:r>
      <w:r w:rsidR="00E4560F">
        <w:fldChar w:fldCharType="begin"/>
      </w:r>
      <w:r w:rsidR="00E4560F">
        <w:instrText xml:space="preserve"> REF _Ref450807 \h </w:instrText>
      </w:r>
      <w:r w:rsidR="00E4560F">
        <w:fldChar w:fldCharType="separate"/>
      </w:r>
      <w:r w:rsidR="00EF134A">
        <w:t xml:space="preserve">Figure </w:t>
      </w:r>
      <w:r w:rsidR="00EF134A">
        <w:rPr>
          <w:noProof/>
        </w:rPr>
        <w:t>11</w:t>
      </w:r>
      <w:r w:rsidR="00E4560F">
        <w:fldChar w:fldCharType="end"/>
      </w:r>
      <w:r w:rsidRPr="70204EB6">
        <w:t xml:space="preserve">, </w:t>
      </w:r>
      <w:proofErr w:type="gramStart"/>
      <w:r>
        <w:t>it can be seen that the</w:t>
      </w:r>
      <w:proofErr w:type="gramEnd"/>
      <w:r>
        <w:t xml:space="preserve"> emotions of student with the ‘course curriculum’ </w:t>
      </w:r>
      <w:r w:rsidR="007C39B4">
        <w:t>was</w:t>
      </w:r>
      <w:r w:rsidR="007C39B4" w:rsidRPr="70204EB6">
        <w:t xml:space="preserve"> </w:t>
      </w:r>
      <w:r>
        <w:t xml:space="preserve">wide spread, based on voice pattern as well as content. This means the course curriculum </w:t>
      </w:r>
      <w:r w:rsidR="007C39B4">
        <w:t>was</w:t>
      </w:r>
      <w:r w:rsidR="007C39B4" w:rsidRPr="70204EB6">
        <w:t xml:space="preserve"> </w:t>
      </w:r>
      <w:r>
        <w:t>quite satisfactory for the students.</w:t>
      </w:r>
    </w:p>
    <w:p w14:paraId="2AAC6656" w14:textId="77777777" w:rsidR="00560EF7" w:rsidRPr="00F61066" w:rsidRDefault="00560EF7" w:rsidP="00061F8D">
      <w:pPr>
        <w:pStyle w:val="Heading4"/>
      </w:pPr>
      <w:bookmarkStart w:id="206" w:name="_Toc454357"/>
      <w:bookmarkStart w:id="207" w:name="_Toc454773"/>
      <w:bookmarkStart w:id="208" w:name="_Toc459832"/>
      <w:r w:rsidRPr="00F61066">
        <w:lastRenderedPageBreak/>
        <w:t>Timing of classes</w:t>
      </w:r>
      <w:bookmarkEnd w:id="206"/>
      <w:bookmarkEnd w:id="207"/>
      <w:bookmarkEnd w:id="208"/>
    </w:p>
    <w:p w14:paraId="0206B2CB" w14:textId="77777777" w:rsidR="002C0749" w:rsidRDefault="00560EF7" w:rsidP="00061F8D">
      <w:pPr>
        <w:pStyle w:val="ListParagraph"/>
        <w:keepNext/>
        <w:ind w:left="1080"/>
        <w:jc w:val="center"/>
      </w:pPr>
      <w:r>
        <w:rPr>
          <w:noProof/>
        </w:rPr>
        <w:drawing>
          <wp:inline distT="0" distB="0" distL="0" distR="0" wp14:anchorId="1843E4F4" wp14:editId="13806B10">
            <wp:extent cx="4900930" cy="2450592"/>
            <wp:effectExtent l="0" t="0" r="1270" b="635"/>
            <wp:docPr id="11" name="Chart 11">
              <a:extLst xmlns:a="http://schemas.openxmlformats.org/drawingml/2006/main">
                <a:ext uri="{FF2B5EF4-FFF2-40B4-BE49-F238E27FC236}">
                  <a16:creationId xmlns:a16="http://schemas.microsoft.com/office/drawing/2014/main" id="{C8CB1732-BEDB-2E42-A565-BE1E24833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DEAB2A" w14:textId="03E90B5A" w:rsidR="00560EF7" w:rsidRDefault="002C0749" w:rsidP="00061F8D">
      <w:pPr>
        <w:pStyle w:val="Caption"/>
        <w:jc w:val="center"/>
      </w:pPr>
      <w:bookmarkStart w:id="209" w:name="_Ref450817"/>
      <w:bookmarkStart w:id="210" w:name="_Toc408673"/>
      <w:bookmarkStart w:id="211" w:name="_Toc456571"/>
      <w:r>
        <w:t xml:space="preserve">Figure </w:t>
      </w:r>
      <w:r>
        <w:fldChar w:fldCharType="begin"/>
      </w:r>
      <w:r>
        <w:instrText xml:space="preserve"> SEQ Figure \* ARABIC </w:instrText>
      </w:r>
      <w:r>
        <w:fldChar w:fldCharType="separate"/>
      </w:r>
      <w:r w:rsidR="00EF134A">
        <w:rPr>
          <w:noProof/>
        </w:rPr>
        <w:t>12</w:t>
      </w:r>
      <w:r>
        <w:fldChar w:fldCharType="end"/>
      </w:r>
      <w:bookmarkEnd w:id="209"/>
      <w:r>
        <w:t xml:space="preserve"> Emotions on Timing of Classes</w:t>
      </w:r>
      <w:bookmarkEnd w:id="210"/>
      <w:bookmarkEnd w:id="211"/>
    </w:p>
    <w:p w14:paraId="2F2F4BF1" w14:textId="7E3D2E43" w:rsidR="00560EF7" w:rsidRDefault="00560EF7" w:rsidP="00061F8D">
      <w:pPr>
        <w:pStyle w:val="ListParagraph"/>
        <w:ind w:left="0"/>
      </w:pPr>
      <w:r>
        <w:t>From</w:t>
      </w:r>
      <w:r w:rsidR="00E4560F">
        <w:t xml:space="preserve"> </w:t>
      </w:r>
      <w:r w:rsidR="00E4560F">
        <w:fldChar w:fldCharType="begin"/>
      </w:r>
      <w:r w:rsidR="00E4560F">
        <w:instrText xml:space="preserve"> REF _Ref450817 \h </w:instrText>
      </w:r>
      <w:r w:rsidR="00E4560F">
        <w:fldChar w:fldCharType="separate"/>
      </w:r>
      <w:r w:rsidR="00EF134A">
        <w:t xml:space="preserve">Figure </w:t>
      </w:r>
      <w:r w:rsidR="00EF134A">
        <w:rPr>
          <w:noProof/>
        </w:rPr>
        <w:t>12</w:t>
      </w:r>
      <w:r w:rsidR="00E4560F">
        <w:fldChar w:fldCharType="end"/>
      </w:r>
      <w:r>
        <w:t xml:space="preserve">, it can be observed that the ‘timing of classes’ </w:t>
      </w:r>
      <w:r w:rsidR="007C39B4">
        <w:t>was</w:t>
      </w:r>
      <w:r w:rsidR="007C39B4" w:rsidRPr="70204EB6">
        <w:t xml:space="preserve"> </w:t>
      </w:r>
      <w:r>
        <w:t>also one of the major areas of concern. 45% of students</w:t>
      </w:r>
      <w:r w:rsidR="007C39B4" w:rsidRPr="70204EB6">
        <w:t xml:space="preserve"> </w:t>
      </w:r>
      <w:r w:rsidR="007C39B4">
        <w:t>were</w:t>
      </w:r>
      <w:r w:rsidRPr="70204EB6">
        <w:t xml:space="preserve"> </w:t>
      </w:r>
      <w:r w:rsidRPr="00061F8D">
        <w:rPr>
          <w:i/>
          <w:iCs/>
        </w:rPr>
        <w:t>sad</w:t>
      </w:r>
      <w:r>
        <w:t xml:space="preserve"> and </w:t>
      </w:r>
      <w:r w:rsidRPr="00061F8D">
        <w:rPr>
          <w:i/>
          <w:iCs/>
        </w:rPr>
        <w:t>angry</w:t>
      </w:r>
      <w:r w:rsidRPr="70204EB6">
        <w:t xml:space="preserve"> </w:t>
      </w:r>
      <w:r>
        <w:t>as per voice pattern (predicted) and 29% as per content.</w:t>
      </w:r>
    </w:p>
    <w:p w14:paraId="448124A2" w14:textId="77777777" w:rsidR="00560EF7" w:rsidRPr="00F61066" w:rsidRDefault="00560EF7" w:rsidP="00560EF7">
      <w:pPr>
        <w:pStyle w:val="ListParagraph"/>
        <w:ind w:left="1080"/>
      </w:pPr>
    </w:p>
    <w:p w14:paraId="29672AA7" w14:textId="77777777" w:rsidR="00560EF7" w:rsidRPr="00F61066" w:rsidRDefault="00560EF7" w:rsidP="00061F8D">
      <w:pPr>
        <w:pStyle w:val="Heading4"/>
      </w:pPr>
      <w:bookmarkStart w:id="212" w:name="_Toc454358"/>
      <w:bookmarkStart w:id="213" w:name="_Toc454774"/>
      <w:bookmarkStart w:id="214" w:name="_Toc459833"/>
      <w:r w:rsidRPr="00F61066">
        <w:t>Quality of teaching</w:t>
      </w:r>
      <w:bookmarkEnd w:id="212"/>
      <w:bookmarkEnd w:id="213"/>
      <w:bookmarkEnd w:id="214"/>
    </w:p>
    <w:p w14:paraId="3EBAC7F0" w14:textId="77777777" w:rsidR="002C0749" w:rsidRDefault="00560EF7" w:rsidP="00061F8D">
      <w:pPr>
        <w:pStyle w:val="ListParagraph"/>
        <w:keepNext/>
        <w:ind w:left="1080"/>
        <w:jc w:val="center"/>
      </w:pPr>
      <w:r>
        <w:rPr>
          <w:noProof/>
        </w:rPr>
        <w:drawing>
          <wp:inline distT="0" distB="0" distL="0" distR="0" wp14:anchorId="13947560" wp14:editId="4FFCA63D">
            <wp:extent cx="4900930" cy="2432304"/>
            <wp:effectExtent l="0" t="0" r="1270" b="0"/>
            <wp:docPr id="12" name="Chart 12">
              <a:extLst xmlns:a="http://schemas.openxmlformats.org/drawingml/2006/main">
                <a:ext uri="{FF2B5EF4-FFF2-40B4-BE49-F238E27FC236}">
                  <a16:creationId xmlns:a16="http://schemas.microsoft.com/office/drawing/2014/main" id="{4D96BBB1-4A9C-114A-B071-E2A70C0BA2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5DC0D4D" w14:textId="1868DAF0" w:rsidR="00560EF7" w:rsidRDefault="002C0749" w:rsidP="00061F8D">
      <w:pPr>
        <w:pStyle w:val="Caption"/>
        <w:jc w:val="center"/>
      </w:pPr>
      <w:bookmarkStart w:id="215" w:name="_Ref450834"/>
      <w:bookmarkStart w:id="216" w:name="_Toc408674"/>
      <w:bookmarkStart w:id="217" w:name="_Toc456572"/>
      <w:r>
        <w:t xml:space="preserve">Figure </w:t>
      </w:r>
      <w:r>
        <w:fldChar w:fldCharType="begin"/>
      </w:r>
      <w:r>
        <w:instrText xml:space="preserve"> SEQ Figure \* ARABIC </w:instrText>
      </w:r>
      <w:r>
        <w:fldChar w:fldCharType="separate"/>
      </w:r>
      <w:r w:rsidR="00EF134A">
        <w:rPr>
          <w:noProof/>
        </w:rPr>
        <w:t>13</w:t>
      </w:r>
      <w:r>
        <w:fldChar w:fldCharType="end"/>
      </w:r>
      <w:bookmarkEnd w:id="215"/>
      <w:r>
        <w:t xml:space="preserve"> Emotions on Quality of Teaching</w:t>
      </w:r>
      <w:bookmarkEnd w:id="216"/>
      <w:bookmarkEnd w:id="217"/>
    </w:p>
    <w:p w14:paraId="464C8FF6" w14:textId="64CB0F29" w:rsidR="00560EF7" w:rsidRDefault="00560EF7" w:rsidP="00061F8D">
      <w:pPr>
        <w:pStyle w:val="ListParagraph"/>
        <w:ind w:left="0"/>
      </w:pPr>
      <w:r w:rsidRPr="00E4560F">
        <w:rPr>
          <w:color w:val="000000" w:themeColor="text1"/>
        </w:rPr>
        <w:t>From</w:t>
      </w:r>
      <w:r w:rsidR="00E4560F" w:rsidRPr="00E4560F">
        <w:rPr>
          <w:color w:val="000000" w:themeColor="text1"/>
        </w:rPr>
        <w:t xml:space="preserve"> </w:t>
      </w:r>
      <w:r w:rsidR="00E4560F">
        <w:rPr>
          <w:color w:val="FF0000"/>
        </w:rPr>
        <w:fldChar w:fldCharType="begin"/>
      </w:r>
      <w:r w:rsidR="00E4560F">
        <w:rPr>
          <w:color w:val="FF0000"/>
        </w:rPr>
        <w:instrText xml:space="preserve"> REF _Ref450834 \h </w:instrText>
      </w:r>
      <w:r w:rsidR="00E4560F">
        <w:rPr>
          <w:color w:val="FF0000"/>
        </w:rPr>
      </w:r>
      <w:r w:rsidR="00E4560F">
        <w:rPr>
          <w:color w:val="FF0000"/>
        </w:rPr>
        <w:fldChar w:fldCharType="separate"/>
      </w:r>
      <w:r w:rsidR="00EF134A">
        <w:t xml:space="preserve">Figure </w:t>
      </w:r>
      <w:r w:rsidR="00EF134A">
        <w:rPr>
          <w:noProof/>
        </w:rPr>
        <w:t>13</w:t>
      </w:r>
      <w:r w:rsidR="00E4560F">
        <w:rPr>
          <w:color w:val="FF0000"/>
        </w:rPr>
        <w:fldChar w:fldCharType="end"/>
      </w:r>
      <w:r>
        <w:t xml:space="preserve">, </w:t>
      </w:r>
      <w:proofErr w:type="gramStart"/>
      <w:r>
        <w:t>it can be seen that the</w:t>
      </w:r>
      <w:proofErr w:type="gramEnd"/>
      <w:r>
        <w:t xml:space="preserve"> percentage of student ‘happy’ with the ‘quality of teaching’ as per content is significantly high (48%). However, the percentage of happy and calm is only 26%. So, it can be concluded that the students are not revealing their true emotion in content and not feeling comfortable in giving review on it. This leads to prediction of ‘fearful’ emotion to 37%.</w:t>
      </w:r>
    </w:p>
    <w:p w14:paraId="023BAEA2" w14:textId="77777777" w:rsidR="00560EF7" w:rsidRPr="00F61066" w:rsidRDefault="00560EF7" w:rsidP="00560EF7">
      <w:pPr>
        <w:pStyle w:val="ListParagraph"/>
        <w:ind w:left="1080"/>
      </w:pPr>
    </w:p>
    <w:p w14:paraId="46A71D4C" w14:textId="77777777" w:rsidR="00560EF7" w:rsidRPr="00161E6A" w:rsidRDefault="00560EF7" w:rsidP="00061F8D">
      <w:pPr>
        <w:pStyle w:val="Heading4"/>
      </w:pPr>
      <w:bookmarkStart w:id="218" w:name="_Toc454359"/>
      <w:bookmarkStart w:id="219" w:name="_Toc454775"/>
      <w:bookmarkStart w:id="220" w:name="_Toc459834"/>
      <w:r w:rsidRPr="00F61066">
        <w:lastRenderedPageBreak/>
        <w:t>Evaluation patterns</w:t>
      </w:r>
      <w:bookmarkEnd w:id="218"/>
      <w:bookmarkEnd w:id="219"/>
      <w:bookmarkEnd w:id="220"/>
    </w:p>
    <w:p w14:paraId="3526D253" w14:textId="77777777" w:rsidR="002C0749" w:rsidRDefault="00560EF7" w:rsidP="00061F8D">
      <w:pPr>
        <w:pStyle w:val="ListParagraph"/>
        <w:keepNext/>
        <w:ind w:left="1080"/>
        <w:jc w:val="center"/>
      </w:pPr>
      <w:r>
        <w:rPr>
          <w:noProof/>
        </w:rPr>
        <w:drawing>
          <wp:inline distT="0" distB="0" distL="0" distR="0" wp14:anchorId="41BDFFFC" wp14:editId="009F9A57">
            <wp:extent cx="4919472" cy="2395728"/>
            <wp:effectExtent l="0" t="0" r="0" b="5080"/>
            <wp:docPr id="13" name="Chart 13">
              <a:extLst xmlns:a="http://schemas.openxmlformats.org/drawingml/2006/main">
                <a:ext uri="{FF2B5EF4-FFF2-40B4-BE49-F238E27FC236}">
                  <a16:creationId xmlns:a16="http://schemas.microsoft.com/office/drawing/2014/main" id="{2A855698-D300-A94C-80F0-F604B9E9F5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1BB90B" w14:textId="5B551389" w:rsidR="00560EF7" w:rsidRDefault="002C0749" w:rsidP="00061F8D">
      <w:pPr>
        <w:pStyle w:val="Caption"/>
        <w:jc w:val="center"/>
      </w:pPr>
      <w:bookmarkStart w:id="221" w:name="_Ref450869"/>
      <w:bookmarkStart w:id="222" w:name="_Toc408675"/>
      <w:bookmarkStart w:id="223" w:name="_Toc456573"/>
      <w:r>
        <w:t xml:space="preserve">Figure </w:t>
      </w:r>
      <w:r>
        <w:fldChar w:fldCharType="begin"/>
      </w:r>
      <w:r>
        <w:instrText xml:space="preserve"> SEQ Figure \* ARABIC </w:instrText>
      </w:r>
      <w:r>
        <w:fldChar w:fldCharType="separate"/>
      </w:r>
      <w:r w:rsidR="00EF134A">
        <w:rPr>
          <w:noProof/>
        </w:rPr>
        <w:t>14</w:t>
      </w:r>
      <w:r>
        <w:fldChar w:fldCharType="end"/>
      </w:r>
      <w:bookmarkEnd w:id="221"/>
      <w:r>
        <w:t xml:space="preserve"> </w:t>
      </w:r>
      <w:r w:rsidRPr="00BB7428">
        <w:t xml:space="preserve">Emotions </w:t>
      </w:r>
      <w:r>
        <w:t>on Evaluation Patterns</w:t>
      </w:r>
      <w:bookmarkEnd w:id="222"/>
      <w:bookmarkEnd w:id="223"/>
    </w:p>
    <w:p w14:paraId="529FDBFC" w14:textId="441549AF" w:rsidR="00560EF7" w:rsidRDefault="00560EF7" w:rsidP="00061F8D">
      <w:pPr>
        <w:pStyle w:val="ListParagraph"/>
        <w:ind w:left="0"/>
        <w:jc w:val="left"/>
      </w:pPr>
      <w:r w:rsidRPr="00E4560F">
        <w:rPr>
          <w:color w:val="000000" w:themeColor="text1"/>
        </w:rPr>
        <w:t>From</w:t>
      </w:r>
      <w:r w:rsidR="00E4560F" w:rsidRPr="00E4560F">
        <w:rPr>
          <w:color w:val="000000" w:themeColor="text1"/>
        </w:rPr>
        <w:t xml:space="preserve"> </w:t>
      </w:r>
      <w:r w:rsidR="00E4560F">
        <w:rPr>
          <w:color w:val="000000" w:themeColor="text1"/>
        </w:rPr>
        <w:fldChar w:fldCharType="begin"/>
      </w:r>
      <w:r w:rsidR="00E4560F">
        <w:rPr>
          <w:color w:val="000000" w:themeColor="text1"/>
        </w:rPr>
        <w:instrText xml:space="preserve"> REF _Ref450869 \h </w:instrText>
      </w:r>
      <w:r w:rsidR="00E4560F">
        <w:rPr>
          <w:color w:val="000000" w:themeColor="text1"/>
        </w:rPr>
      </w:r>
      <w:r w:rsidR="00E4560F">
        <w:rPr>
          <w:color w:val="000000" w:themeColor="text1"/>
        </w:rPr>
        <w:fldChar w:fldCharType="separate"/>
      </w:r>
      <w:r w:rsidR="00EF134A">
        <w:t xml:space="preserve">Figure </w:t>
      </w:r>
      <w:r w:rsidR="00EF134A">
        <w:rPr>
          <w:noProof/>
        </w:rPr>
        <w:t>14</w:t>
      </w:r>
      <w:r w:rsidR="00E4560F">
        <w:rPr>
          <w:color w:val="000000" w:themeColor="text1"/>
        </w:rPr>
        <w:fldChar w:fldCharType="end"/>
      </w:r>
      <w:r w:rsidR="00E4560F">
        <w:rPr>
          <w:color w:val="FF0000"/>
        </w:rPr>
        <w:fldChar w:fldCharType="begin"/>
      </w:r>
      <w:r w:rsidR="00E4560F">
        <w:rPr>
          <w:color w:val="FF0000"/>
        </w:rPr>
        <w:instrText xml:space="preserve"> REF _Ref450853 \h </w:instrText>
      </w:r>
      <w:r w:rsidR="00E4560F">
        <w:rPr>
          <w:color w:val="FF0000"/>
        </w:rPr>
      </w:r>
      <w:r w:rsidR="00E4560F">
        <w:rPr>
          <w:color w:val="FF0000"/>
        </w:rPr>
        <w:fldChar w:fldCharType="separate"/>
      </w:r>
      <w:r w:rsidR="00EF134A">
        <w:t xml:space="preserve">Figure </w:t>
      </w:r>
      <w:r w:rsidR="00EF134A">
        <w:rPr>
          <w:noProof/>
        </w:rPr>
        <w:t>15</w:t>
      </w:r>
      <w:r w:rsidR="00E4560F">
        <w:rPr>
          <w:color w:val="FF0000"/>
        </w:rPr>
        <w:fldChar w:fldCharType="end"/>
      </w:r>
      <w:r>
        <w:t xml:space="preserve">, </w:t>
      </w:r>
      <w:proofErr w:type="gramStart"/>
      <w:r>
        <w:t>it can be seen that the</w:t>
      </w:r>
      <w:proofErr w:type="gramEnd"/>
      <w:r>
        <w:t xml:space="preserve"> student emotions are wide spread</w:t>
      </w:r>
      <w:r w:rsidR="002C0749">
        <w:t xml:space="preserve"> out</w:t>
      </w:r>
      <w:r>
        <w:t xml:space="preserve"> with the ‘evaluation patterns’ based on content as well as voice pattern. This is not </w:t>
      </w:r>
      <w:r w:rsidR="002C0749">
        <w:t>a</w:t>
      </w:r>
      <w:r w:rsidR="002C0749" w:rsidRPr="70204EB6">
        <w:t xml:space="preserve"> </w:t>
      </w:r>
      <w:r>
        <w:t>point of concern for the management.</w:t>
      </w:r>
    </w:p>
    <w:p w14:paraId="59C72EC8" w14:textId="77777777" w:rsidR="00560EF7" w:rsidRDefault="00560EF7" w:rsidP="00061F8D">
      <w:pPr>
        <w:pStyle w:val="Heading3"/>
      </w:pPr>
      <w:bookmarkStart w:id="224" w:name="_Toc454360"/>
      <w:bookmarkStart w:id="225" w:name="_Toc454776"/>
      <w:bookmarkStart w:id="226" w:name="_Toc459835"/>
      <w:r>
        <w:t>Comparison of overall learning experience in Python and R</w:t>
      </w:r>
      <w:bookmarkEnd w:id="224"/>
      <w:bookmarkEnd w:id="225"/>
      <w:bookmarkEnd w:id="226"/>
    </w:p>
    <w:p w14:paraId="623ECE25" w14:textId="77777777" w:rsidR="002C0749" w:rsidRDefault="00F75EBF" w:rsidP="00061F8D">
      <w:pPr>
        <w:pStyle w:val="ListParagraph"/>
        <w:keepNext/>
        <w:jc w:val="center"/>
      </w:pPr>
      <w:r>
        <w:rPr>
          <w:noProof/>
        </w:rPr>
        <w:drawing>
          <wp:inline distT="0" distB="0" distL="0" distR="0" wp14:anchorId="5BC9CBB3" wp14:editId="679886C3">
            <wp:extent cx="4892040" cy="3529330"/>
            <wp:effectExtent l="0" t="0" r="10160" b="13970"/>
            <wp:docPr id="14" name="Chart 14">
              <a:extLst xmlns:a="http://schemas.openxmlformats.org/drawingml/2006/main">
                <a:ext uri="{FF2B5EF4-FFF2-40B4-BE49-F238E27FC236}">
                  <a16:creationId xmlns:a16="http://schemas.microsoft.com/office/drawing/2014/main" id="{88BC9A86-99C7-4245-800E-7EFC0E5CEF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14B0D9" w14:textId="7E57BC9C" w:rsidR="00F75EBF" w:rsidRDefault="002C0749" w:rsidP="00061F8D">
      <w:pPr>
        <w:pStyle w:val="Caption"/>
        <w:jc w:val="center"/>
      </w:pPr>
      <w:bookmarkStart w:id="227" w:name="_Ref450853"/>
      <w:bookmarkStart w:id="228" w:name="_Toc408676"/>
      <w:bookmarkStart w:id="229" w:name="_Toc456574"/>
      <w:r>
        <w:t xml:space="preserve">Figure </w:t>
      </w:r>
      <w:r>
        <w:fldChar w:fldCharType="begin"/>
      </w:r>
      <w:r>
        <w:instrText xml:space="preserve"> SEQ Figure \* ARABIC </w:instrText>
      </w:r>
      <w:r>
        <w:fldChar w:fldCharType="separate"/>
      </w:r>
      <w:r w:rsidR="00EF134A">
        <w:rPr>
          <w:noProof/>
        </w:rPr>
        <w:t>15</w:t>
      </w:r>
      <w:r>
        <w:fldChar w:fldCharType="end"/>
      </w:r>
      <w:bookmarkEnd w:id="227"/>
      <w:r>
        <w:t xml:space="preserve"> </w:t>
      </w:r>
      <w:r w:rsidRPr="00D2466E">
        <w:t>Tool Comparison by share of emotion (Python vs R)</w:t>
      </w:r>
      <w:bookmarkEnd w:id="228"/>
      <w:bookmarkEnd w:id="229"/>
    </w:p>
    <w:p w14:paraId="5DBF90F9" w14:textId="52746FCC" w:rsidR="00704012" w:rsidRPr="006D2F4D" w:rsidRDefault="00F75EBF" w:rsidP="006D2F4D">
      <w:pPr>
        <w:pStyle w:val="ListParagraph"/>
        <w:ind w:left="0"/>
      </w:pPr>
      <w:r>
        <w:t>In this section, students’ emotions towards overall learning experience using ‘Python’ and ‘R’ classifier are analyzed. From</w:t>
      </w:r>
      <w:r w:rsidR="00E4560F">
        <w:t xml:space="preserve"> </w:t>
      </w:r>
      <w:r w:rsidR="00E4560F">
        <w:fldChar w:fldCharType="begin"/>
      </w:r>
      <w:r w:rsidR="00E4560F">
        <w:instrText xml:space="preserve"> REF _Ref450853 \h </w:instrText>
      </w:r>
      <w:r w:rsidR="00E4560F">
        <w:fldChar w:fldCharType="separate"/>
      </w:r>
      <w:r w:rsidR="00EF134A">
        <w:t xml:space="preserve">Figure </w:t>
      </w:r>
      <w:r w:rsidR="00EF134A">
        <w:rPr>
          <w:noProof/>
        </w:rPr>
        <w:t>15</w:t>
      </w:r>
      <w:r w:rsidR="00E4560F">
        <w:fldChar w:fldCharType="end"/>
      </w:r>
      <w:r>
        <w:t xml:space="preserve">, it is observed that the prediction varies by changing the tool. However, the percentage of students with negative emotions in both the tool is significant i.e. R (45%) </w:t>
      </w:r>
      <w:r>
        <w:lastRenderedPageBreak/>
        <w:t>&amp; Python (41%). And it is a matter of concern for the university management. Also, there is high variation for emotion ‘fearful’ and ‘surprised’ between the tool, which need</w:t>
      </w:r>
      <w:r w:rsidR="006D2F4D">
        <w:t>s</w:t>
      </w:r>
      <w:r>
        <w:t xml:space="preserve"> further research.</w:t>
      </w:r>
    </w:p>
    <w:p w14:paraId="796814B9" w14:textId="7B6469C7" w:rsidR="00121F96" w:rsidRDefault="00121F96" w:rsidP="00121F96">
      <w:pPr>
        <w:pStyle w:val="Heading1"/>
      </w:pPr>
      <w:bookmarkStart w:id="230" w:name="_Toc454361"/>
      <w:bookmarkStart w:id="231" w:name="_Toc454777"/>
      <w:bookmarkStart w:id="232" w:name="_Toc459836"/>
      <w:r>
        <w:t>Challenges and Limitations</w:t>
      </w:r>
      <w:bookmarkEnd w:id="230"/>
      <w:bookmarkEnd w:id="231"/>
      <w:bookmarkEnd w:id="232"/>
    </w:p>
    <w:p w14:paraId="1E98A18A" w14:textId="6D17E1B3" w:rsidR="000846FF" w:rsidRDefault="000846FF" w:rsidP="00BD0CEE">
      <w:pPr>
        <w:pStyle w:val="Heading2"/>
      </w:pPr>
      <w:bookmarkStart w:id="233" w:name="_Toc454362"/>
      <w:bookmarkStart w:id="234" w:name="_Toc454778"/>
      <w:bookmarkStart w:id="235" w:name="_Toc459837"/>
      <w:r>
        <w:t>Challenges in Methodology</w:t>
      </w:r>
      <w:bookmarkEnd w:id="233"/>
      <w:bookmarkEnd w:id="234"/>
      <w:bookmarkEnd w:id="235"/>
      <w:r>
        <w:t xml:space="preserve"> </w:t>
      </w:r>
    </w:p>
    <w:p w14:paraId="6079F1B7" w14:textId="4C2B4E8B" w:rsidR="000846FF" w:rsidRDefault="000846FF" w:rsidP="002C22CD">
      <w:pPr>
        <w:pStyle w:val="ListParagraph"/>
        <w:numPr>
          <w:ilvl w:val="0"/>
          <w:numId w:val="47"/>
        </w:numPr>
      </w:pPr>
      <w:r>
        <w:t>Detection of emotions from voice require</w:t>
      </w:r>
      <w:r w:rsidR="003510C5">
        <w:t>s</w:t>
      </w:r>
      <w:r>
        <w:t xml:space="preserve"> vocal expert, so </w:t>
      </w:r>
      <w:r w:rsidR="00734B2A">
        <w:t>the</w:t>
      </w:r>
      <w:r>
        <w:t xml:space="preserve"> manual annotation </w:t>
      </w:r>
      <w:r w:rsidR="00734B2A">
        <w:t>might not be accur</w:t>
      </w:r>
      <w:r w:rsidR="00F2489E">
        <w:t>ate</w:t>
      </w:r>
      <w:r>
        <w:t>.</w:t>
      </w:r>
    </w:p>
    <w:p w14:paraId="413AD75E" w14:textId="08AEC5A1" w:rsidR="000846FF" w:rsidRDefault="000846FF" w:rsidP="002C22CD">
      <w:pPr>
        <w:pStyle w:val="ListParagraph"/>
        <w:numPr>
          <w:ilvl w:val="0"/>
          <w:numId w:val="47"/>
        </w:numPr>
      </w:pPr>
      <w:r>
        <w:t xml:space="preserve">The audios </w:t>
      </w:r>
      <w:r w:rsidR="00BC7C87">
        <w:t>were</w:t>
      </w:r>
      <w:r>
        <w:t xml:space="preserve"> split into 6 seconds and emotions from each 6</w:t>
      </w:r>
      <w:r w:rsidR="003A28E2">
        <w:t>-</w:t>
      </w:r>
      <w:r>
        <w:t>second</w:t>
      </w:r>
      <w:r w:rsidR="003A28E2">
        <w:t xml:space="preserve"> </w:t>
      </w:r>
      <w:r>
        <w:t xml:space="preserve">audio </w:t>
      </w:r>
      <w:r w:rsidR="003A28E2">
        <w:t>file</w:t>
      </w:r>
      <w:r>
        <w:t xml:space="preserve"> </w:t>
      </w:r>
      <w:r w:rsidR="00BC7C87">
        <w:t>were</w:t>
      </w:r>
      <w:r>
        <w:t xml:space="preserve"> different</w:t>
      </w:r>
      <w:r w:rsidR="00BC7C87">
        <w:t xml:space="preserve"> from each other</w:t>
      </w:r>
      <w:r w:rsidR="00C636EC">
        <w:t xml:space="preserve">. Furthermore, </w:t>
      </w:r>
      <w:r w:rsidR="00AA700E">
        <w:t xml:space="preserve">the </w:t>
      </w:r>
      <w:r>
        <w:t xml:space="preserve">final </w:t>
      </w:r>
      <w:r w:rsidR="00AA700E">
        <w:t>emotion</w:t>
      </w:r>
      <w:r>
        <w:t xml:space="preserve"> of </w:t>
      </w:r>
      <w:r w:rsidR="00C636EC">
        <w:t xml:space="preserve">each </w:t>
      </w:r>
      <w:r>
        <w:t xml:space="preserve">respective question </w:t>
      </w:r>
      <w:r w:rsidR="003A28E2">
        <w:t>was</w:t>
      </w:r>
      <w:r>
        <w:t xml:space="preserve"> </w:t>
      </w:r>
      <w:r w:rsidR="00372332">
        <w:t>the emotion with the highest occurrence</w:t>
      </w:r>
      <w:r w:rsidR="003A28E2">
        <w:t xml:space="preserve"> among the 6-second audio files</w:t>
      </w:r>
      <w:r>
        <w:t xml:space="preserve"> whereas manual annotation is done for each question. </w:t>
      </w:r>
      <w:r w:rsidR="003A28E2">
        <w:t>Therefore</w:t>
      </w:r>
      <w:r>
        <w:t xml:space="preserve">, there </w:t>
      </w:r>
      <w:r w:rsidR="003A28E2">
        <w:t xml:space="preserve">was a </w:t>
      </w:r>
      <w:r>
        <w:t xml:space="preserve">mismatch </w:t>
      </w:r>
      <w:r w:rsidR="003A28E2">
        <w:t>between</w:t>
      </w:r>
      <w:r>
        <w:t xml:space="preserve"> manual annotation and machine</w:t>
      </w:r>
      <w:r w:rsidR="003A28E2">
        <w:t xml:space="preserve"> prediction</w:t>
      </w:r>
      <w:r>
        <w:t xml:space="preserve">. This mismatch could not be prevented due to unrealistic time </w:t>
      </w:r>
      <w:r w:rsidR="00994223">
        <w:t>constraint</w:t>
      </w:r>
      <w:r>
        <w:t xml:space="preserve"> in annotating</w:t>
      </w:r>
      <w:r w:rsidR="003A28E2">
        <w:t xml:space="preserve">: </w:t>
      </w:r>
      <w:r>
        <w:t xml:space="preserve">1,991 single files diligently on a </w:t>
      </w:r>
      <w:r w:rsidR="003A28E2">
        <w:t>6-</w:t>
      </w:r>
      <w:r>
        <w:t xml:space="preserve">second basis. </w:t>
      </w:r>
    </w:p>
    <w:p w14:paraId="0964FB7B" w14:textId="3C9FB38E" w:rsidR="000846FF" w:rsidRDefault="000846FF" w:rsidP="002C22CD">
      <w:pPr>
        <w:pStyle w:val="ListParagraph"/>
        <w:numPr>
          <w:ilvl w:val="0"/>
          <w:numId w:val="47"/>
        </w:numPr>
      </w:pPr>
      <w:r>
        <w:t xml:space="preserve">In some cases, there </w:t>
      </w:r>
      <w:r w:rsidR="00994223">
        <w:t>was a</w:t>
      </w:r>
      <w:r>
        <w:t xml:space="preserve"> difference in content</w:t>
      </w:r>
      <w:r w:rsidR="00994223">
        <w:t>-based</w:t>
      </w:r>
      <w:r>
        <w:t xml:space="preserve"> emotion and voice emotion, </w:t>
      </w:r>
      <w:r w:rsidR="00994223">
        <w:t>which</w:t>
      </w:r>
      <w:r>
        <w:t xml:space="preserve"> mean</w:t>
      </w:r>
      <w:r w:rsidR="00994223">
        <w:t>s</w:t>
      </w:r>
      <w:r>
        <w:t xml:space="preserve"> </w:t>
      </w:r>
      <w:r w:rsidR="00994223">
        <w:t>the interviewees</w:t>
      </w:r>
      <w:r>
        <w:t xml:space="preserve"> </w:t>
      </w:r>
      <w:r w:rsidR="00994223">
        <w:t>were</w:t>
      </w:r>
      <w:r>
        <w:t xml:space="preserve"> trying to change their emotions</w:t>
      </w:r>
      <w:r w:rsidR="00994223">
        <w:t xml:space="preserve"> during the interview</w:t>
      </w:r>
      <w:r w:rsidR="00C86A6A">
        <w:t>.</w:t>
      </w:r>
    </w:p>
    <w:p w14:paraId="0210585B" w14:textId="129CB106" w:rsidR="000846FF" w:rsidRDefault="000846FF" w:rsidP="002C22CD">
      <w:pPr>
        <w:pStyle w:val="ListParagraph"/>
        <w:numPr>
          <w:ilvl w:val="0"/>
          <w:numId w:val="47"/>
        </w:numPr>
      </w:pPr>
      <w:r>
        <w:t xml:space="preserve">The </w:t>
      </w:r>
      <w:r w:rsidR="00C86A6A">
        <w:t>q</w:t>
      </w:r>
      <w:r>
        <w:t xml:space="preserve">uestionnaire and interview style </w:t>
      </w:r>
      <w:r w:rsidR="00C86A6A">
        <w:t>still may need to be</w:t>
      </w:r>
      <w:r>
        <w:t xml:space="preserve"> improved </w:t>
      </w:r>
      <w:proofErr w:type="gramStart"/>
      <w:r w:rsidR="00C86A6A">
        <w:t xml:space="preserve">in order </w:t>
      </w:r>
      <w:r>
        <w:t>to</w:t>
      </w:r>
      <w:proofErr w:type="gramEnd"/>
      <w:r>
        <w:t xml:space="preserve"> fetch stronger and yet not directed, manipulated emotions. </w:t>
      </w:r>
    </w:p>
    <w:p w14:paraId="481A5727" w14:textId="5B5F6680" w:rsidR="000846FF" w:rsidRDefault="000846FF" w:rsidP="00BD0CEE">
      <w:pPr>
        <w:pStyle w:val="Heading2"/>
      </w:pPr>
      <w:bookmarkStart w:id="236" w:name="_Toc454363"/>
      <w:bookmarkStart w:id="237" w:name="_Toc454779"/>
      <w:bookmarkStart w:id="238" w:name="_Toc459838"/>
      <w:r>
        <w:t xml:space="preserve">Mismatch </w:t>
      </w:r>
      <w:r w:rsidR="00D140D4">
        <w:t>B</w:t>
      </w:r>
      <w:r w:rsidR="006B662A">
        <w:t>etween</w:t>
      </w:r>
      <w:r w:rsidR="00C86A6A">
        <w:t xml:space="preserve"> Feelings Towards a Topic and Shown Emotions</w:t>
      </w:r>
      <w:bookmarkEnd w:id="236"/>
      <w:bookmarkEnd w:id="237"/>
      <w:bookmarkEnd w:id="238"/>
      <w:r w:rsidR="00C86A6A">
        <w:t xml:space="preserve"> </w:t>
      </w:r>
    </w:p>
    <w:p w14:paraId="358E4092" w14:textId="28B82886" w:rsidR="000846FF" w:rsidRDefault="000846FF" w:rsidP="00C86A6A">
      <w:pPr>
        <w:pStyle w:val="ListParagraph"/>
        <w:numPr>
          <w:ilvl w:val="0"/>
          <w:numId w:val="48"/>
        </w:numPr>
      </w:pPr>
      <w:r>
        <w:t xml:space="preserve">Some </w:t>
      </w:r>
      <w:r w:rsidR="00C86A6A">
        <w:t xml:space="preserve">interviewees </w:t>
      </w:r>
      <w:r w:rsidR="003F32BB">
        <w:t>might have been</w:t>
      </w:r>
      <w:r>
        <w:t xml:space="preserve"> nervous and </w:t>
      </w:r>
      <w:r w:rsidR="00C86A6A">
        <w:t>uncomfortable</w:t>
      </w:r>
      <w:r>
        <w:t xml:space="preserve"> while giving interviews, </w:t>
      </w:r>
      <w:r w:rsidR="003F32BB">
        <w:t>thus</w:t>
      </w:r>
      <w:r>
        <w:t xml:space="preserve"> their emotions </w:t>
      </w:r>
      <w:r w:rsidR="003F32BB">
        <w:t>were</w:t>
      </w:r>
      <w:r>
        <w:t xml:space="preserve"> </w:t>
      </w:r>
      <w:r w:rsidR="000D0C2F">
        <w:t>predicted to be</w:t>
      </w:r>
      <w:r>
        <w:t xml:space="preserve"> fearful irrespective of content.</w:t>
      </w:r>
    </w:p>
    <w:p w14:paraId="2D5003DF" w14:textId="7A216FEA" w:rsidR="000846FF" w:rsidRDefault="00D140D4" w:rsidP="00C86A6A">
      <w:pPr>
        <w:pStyle w:val="ListParagraph"/>
        <w:numPr>
          <w:ilvl w:val="0"/>
          <w:numId w:val="48"/>
        </w:numPr>
      </w:pPr>
      <w:r>
        <w:t>Some interviewees</w:t>
      </w:r>
      <w:r w:rsidR="000822CB">
        <w:t xml:space="preserve"> </w:t>
      </w:r>
      <w:r w:rsidR="00451A18">
        <w:t>were taking short</w:t>
      </w:r>
      <w:r w:rsidR="000822CB">
        <w:t xml:space="preserve"> </w:t>
      </w:r>
      <w:r w:rsidR="00A1503B">
        <w:t>pauses in between</w:t>
      </w:r>
      <w:r w:rsidR="000822CB">
        <w:t xml:space="preserve"> </w:t>
      </w:r>
      <w:r w:rsidR="00A1503B">
        <w:t>to think while giving answers</w:t>
      </w:r>
      <w:r w:rsidR="00451A18">
        <w:t xml:space="preserve"> which broke the continuity, thus</w:t>
      </w:r>
      <w:r w:rsidR="000846FF">
        <w:t xml:space="preserve"> emotions </w:t>
      </w:r>
      <w:r w:rsidR="00451A18">
        <w:t>were</w:t>
      </w:r>
      <w:r w:rsidR="000846FF">
        <w:t xml:space="preserve"> changing </w:t>
      </w:r>
      <w:r w:rsidR="00F53633">
        <w:t>with respect to speed</w:t>
      </w:r>
      <w:r w:rsidR="000846FF">
        <w:t xml:space="preserve"> because the training dataset </w:t>
      </w:r>
      <w:r w:rsidR="000D6978">
        <w:t>consisted of</w:t>
      </w:r>
      <w:r w:rsidR="000846FF">
        <w:t xml:space="preserve"> actor audio</w:t>
      </w:r>
      <w:r w:rsidR="000D6978">
        <w:t>s</w:t>
      </w:r>
      <w:r w:rsidR="00924CB9">
        <w:t xml:space="preserve">. </w:t>
      </w:r>
      <w:r w:rsidR="000D6978">
        <w:t xml:space="preserve">Even though </w:t>
      </w:r>
      <w:r w:rsidR="00CB0698">
        <w:t>taking pauses in between</w:t>
      </w:r>
      <w:r w:rsidR="000846FF">
        <w:t xml:space="preserve"> is a normal situation in</w:t>
      </w:r>
      <w:r w:rsidR="00924CB9">
        <w:t xml:space="preserve"> real-life</w:t>
      </w:r>
      <w:r w:rsidR="000846FF">
        <w:t xml:space="preserve"> interviews, </w:t>
      </w:r>
      <w:r w:rsidR="00186D84">
        <w:t>this does not exist in training dataset with actor voice snippets</w:t>
      </w:r>
      <w:r w:rsidR="000846FF">
        <w:t xml:space="preserve"> in which only one sentence is spoken</w:t>
      </w:r>
      <w:r w:rsidR="0002770A">
        <w:t xml:space="preserve"> at a time.</w:t>
      </w:r>
    </w:p>
    <w:p w14:paraId="71B14BE3" w14:textId="49D956F1" w:rsidR="000846FF" w:rsidRDefault="000846FF" w:rsidP="00C86A6A">
      <w:pPr>
        <w:pStyle w:val="ListParagraph"/>
        <w:numPr>
          <w:ilvl w:val="0"/>
          <w:numId w:val="48"/>
        </w:numPr>
      </w:pPr>
      <w:r>
        <w:t xml:space="preserve">For most of the </w:t>
      </w:r>
      <w:r w:rsidR="0002770A">
        <w:t>interviewees</w:t>
      </w:r>
      <w:r>
        <w:t xml:space="preserve">, English </w:t>
      </w:r>
      <w:r w:rsidR="0002770A">
        <w:t>was</w:t>
      </w:r>
      <w:r>
        <w:t xml:space="preserve"> the second language</w:t>
      </w:r>
      <w:r w:rsidR="00930492">
        <w:t xml:space="preserve"> in</w:t>
      </w:r>
      <w:r w:rsidR="0002770A">
        <w:t xml:space="preserve"> which some were not so fluent and/or found it comfortable talking</w:t>
      </w:r>
      <w:r>
        <w:t xml:space="preserve">. This resulted in more breaks or </w:t>
      </w:r>
      <w:r w:rsidR="00C7250F">
        <w:t>interjections</w:t>
      </w:r>
      <w:r>
        <w:t>, which the machine may have interpreted as fear</w:t>
      </w:r>
      <w:r w:rsidR="00C7250F">
        <w:t xml:space="preserve"> in many cases</w:t>
      </w:r>
      <w:r>
        <w:t xml:space="preserve">. </w:t>
      </w:r>
    </w:p>
    <w:p w14:paraId="39B9476A" w14:textId="75A9DB1F" w:rsidR="000846FF" w:rsidRDefault="000846FF" w:rsidP="00C86A6A">
      <w:pPr>
        <w:pStyle w:val="ListParagraph"/>
        <w:numPr>
          <w:ilvl w:val="0"/>
          <w:numId w:val="48"/>
        </w:numPr>
      </w:pPr>
      <w:r>
        <w:t>In some cases</w:t>
      </w:r>
      <w:r w:rsidR="00C7250F">
        <w:t>, interviewees</w:t>
      </w:r>
      <w:r>
        <w:t xml:space="preserve"> were </w:t>
      </w:r>
      <w:r w:rsidR="00C90130">
        <w:t xml:space="preserve">either </w:t>
      </w:r>
      <w:r>
        <w:t xml:space="preserve">comparing </w:t>
      </w:r>
      <w:r w:rsidR="00C7250F">
        <w:t xml:space="preserve">their </w:t>
      </w:r>
      <w:r>
        <w:t xml:space="preserve">experiences </w:t>
      </w:r>
      <w:r w:rsidR="00C7250F">
        <w:t xml:space="preserve">at Rhein-Waal University </w:t>
      </w:r>
      <w:r>
        <w:t xml:space="preserve">to </w:t>
      </w:r>
      <w:r w:rsidR="000C7CBF">
        <w:t xml:space="preserve">their </w:t>
      </w:r>
      <w:r>
        <w:t xml:space="preserve">prior studies or </w:t>
      </w:r>
      <w:r w:rsidR="00C90130">
        <w:t xml:space="preserve">spending </w:t>
      </w:r>
      <w:r w:rsidR="00543A19">
        <w:t>a big part of their answer to talk about their prior studies</w:t>
      </w:r>
      <w:r>
        <w:t xml:space="preserve">, </w:t>
      </w:r>
      <w:r w:rsidR="00543A19">
        <w:t>thus</w:t>
      </w:r>
      <w:r>
        <w:t xml:space="preserve"> the emotion, which was predicted, was not entirely based on the</w:t>
      </w:r>
      <w:r w:rsidR="00543A19">
        <w:t>ir experiences at</w:t>
      </w:r>
      <w:r>
        <w:t xml:space="preserve"> Rhein-Waal</w:t>
      </w:r>
      <w:r w:rsidR="00543A19">
        <w:t xml:space="preserve"> University.</w:t>
      </w:r>
    </w:p>
    <w:p w14:paraId="13F58268" w14:textId="691F2471" w:rsidR="000846FF" w:rsidRDefault="000846FF" w:rsidP="00BD0CEE">
      <w:pPr>
        <w:pStyle w:val="Heading2"/>
      </w:pPr>
      <w:bookmarkStart w:id="239" w:name="_Toc454364"/>
      <w:bookmarkStart w:id="240" w:name="_Toc454780"/>
      <w:bookmarkStart w:id="241" w:name="_Toc459839"/>
      <w:r>
        <w:lastRenderedPageBreak/>
        <w:t>Model complexity</w:t>
      </w:r>
      <w:bookmarkEnd w:id="239"/>
      <w:bookmarkEnd w:id="240"/>
      <w:bookmarkEnd w:id="241"/>
      <w:r>
        <w:t xml:space="preserve"> </w:t>
      </w:r>
    </w:p>
    <w:p w14:paraId="4C987B8A" w14:textId="62E5367B" w:rsidR="000846FF" w:rsidRDefault="000846FF" w:rsidP="00543A19">
      <w:pPr>
        <w:pStyle w:val="ListParagraph"/>
        <w:numPr>
          <w:ilvl w:val="0"/>
          <w:numId w:val="49"/>
        </w:numPr>
      </w:pPr>
      <w:r>
        <w:t xml:space="preserve">There </w:t>
      </w:r>
      <w:r w:rsidR="00543A19">
        <w:t>were</w:t>
      </w:r>
      <w:r>
        <w:t xml:space="preserve"> 400 features</w:t>
      </w:r>
      <w:r w:rsidR="00543A19">
        <w:t xml:space="preserve"> in the feature set</w:t>
      </w:r>
      <w:r>
        <w:t xml:space="preserve"> </w:t>
      </w:r>
      <w:r w:rsidR="00543A19">
        <w:t>used in this project which made it difficult</w:t>
      </w:r>
      <w:r>
        <w:t xml:space="preserve"> to understand how the calculation of the prediction </w:t>
      </w:r>
      <w:r w:rsidR="00543A19">
        <w:t>was</w:t>
      </w:r>
      <w:r>
        <w:t xml:space="preserve"> conducted in detail </w:t>
      </w:r>
      <w:r w:rsidR="00543A19">
        <w:t>and how each individual feature influenced the prediction.</w:t>
      </w:r>
    </w:p>
    <w:p w14:paraId="10C839F9" w14:textId="5F737F45" w:rsidR="000846FF" w:rsidRDefault="000846FF" w:rsidP="00543A19">
      <w:pPr>
        <w:pStyle w:val="ListParagraph"/>
        <w:numPr>
          <w:ilvl w:val="0"/>
          <w:numId w:val="49"/>
        </w:numPr>
      </w:pPr>
      <w:r>
        <w:t xml:space="preserve">The MFCC features </w:t>
      </w:r>
      <w:r w:rsidR="000A0DC3">
        <w:t>were</w:t>
      </w:r>
      <w:r>
        <w:t xml:space="preserve"> results from </w:t>
      </w:r>
      <w:r w:rsidR="004B538F">
        <w:t>transformation</w:t>
      </w:r>
      <w:r w:rsidR="007F1E73">
        <w:t>s</w:t>
      </w:r>
      <w:r>
        <w:t xml:space="preserve"> of wave files and the values </w:t>
      </w:r>
      <w:r w:rsidR="00C016BD">
        <w:t>were</w:t>
      </w:r>
      <w:r>
        <w:t xml:space="preserve"> by themselves very difficult to interpret by humans.</w:t>
      </w:r>
    </w:p>
    <w:p w14:paraId="33657CE1" w14:textId="174BB26F" w:rsidR="002C22CD" w:rsidRDefault="00775380" w:rsidP="00775380">
      <w:pPr>
        <w:pStyle w:val="ListParagraph"/>
        <w:keepNext/>
        <w:numPr>
          <w:ilvl w:val="0"/>
          <w:numId w:val="49"/>
        </w:numPr>
      </w:pPr>
      <w:r w:rsidRPr="00EE2BC7">
        <w:rPr>
          <w:noProof/>
        </w:rPr>
        <w:drawing>
          <wp:anchor distT="0" distB="0" distL="114300" distR="114300" simplePos="0" relativeHeight="251557376" behindDoc="0" locked="0" layoutInCell="1" allowOverlap="1" wp14:anchorId="3B9CD89B" wp14:editId="3BBA7B0A">
            <wp:simplePos x="0" y="0"/>
            <wp:positionH relativeFrom="column">
              <wp:posOffset>608330</wp:posOffset>
            </wp:positionH>
            <wp:positionV relativeFrom="paragraph">
              <wp:posOffset>941381</wp:posOffset>
            </wp:positionV>
            <wp:extent cx="5105400" cy="3771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05400" cy="3771900"/>
                    </a:xfrm>
                    <a:prstGeom prst="rect">
                      <a:avLst/>
                    </a:prstGeom>
                  </pic:spPr>
                </pic:pic>
              </a:graphicData>
            </a:graphic>
          </wp:anchor>
        </w:drawing>
      </w:r>
      <w:r w:rsidR="000846FF">
        <w:t xml:space="preserve">The contribution weight of features </w:t>
      </w:r>
      <w:r w:rsidR="00754AE1">
        <w:t>was</w:t>
      </w:r>
      <w:r w:rsidR="000846FF">
        <w:t xml:space="preserve"> highly balanced across the 400 features and there </w:t>
      </w:r>
      <w:r w:rsidR="00754AE1">
        <w:t>was</w:t>
      </w:r>
      <w:r w:rsidR="000846FF">
        <w:t xml:space="preserve"> no major influence of a single feature. This statement can be proved with the help of </w:t>
      </w:r>
      <w:r>
        <w:fldChar w:fldCharType="begin"/>
      </w:r>
      <w:r>
        <w:instrText xml:space="preserve"> REF _Ref452724 \h </w:instrText>
      </w:r>
      <w:r>
        <w:fldChar w:fldCharType="separate"/>
      </w:r>
      <w:r w:rsidR="00EF134A">
        <w:t xml:space="preserve">Figure </w:t>
      </w:r>
      <w:r w:rsidR="00EF134A">
        <w:rPr>
          <w:noProof/>
        </w:rPr>
        <w:t>16</w:t>
      </w:r>
      <w:r>
        <w:fldChar w:fldCharType="end"/>
      </w:r>
      <w:r>
        <w:t>.</w:t>
      </w:r>
    </w:p>
    <w:p w14:paraId="14305EA7" w14:textId="3FCE7F0C" w:rsidR="000846FF" w:rsidRDefault="002C22CD" w:rsidP="00FD57A2">
      <w:pPr>
        <w:pStyle w:val="Caption"/>
        <w:ind w:left="709"/>
        <w:jc w:val="center"/>
      </w:pPr>
      <w:bookmarkStart w:id="242" w:name="_Ref452724"/>
      <w:bookmarkStart w:id="243" w:name="_Toc456575"/>
      <w:r>
        <w:t xml:space="preserve">Figure </w:t>
      </w:r>
      <w:r>
        <w:fldChar w:fldCharType="begin"/>
      </w:r>
      <w:r>
        <w:instrText xml:space="preserve"> SEQ Figure \* ARABIC </w:instrText>
      </w:r>
      <w:r>
        <w:fldChar w:fldCharType="separate"/>
      </w:r>
      <w:r w:rsidR="00EF134A">
        <w:rPr>
          <w:noProof/>
        </w:rPr>
        <w:t>16</w:t>
      </w:r>
      <w:r>
        <w:fldChar w:fldCharType="end"/>
      </w:r>
      <w:bookmarkEnd w:id="242"/>
      <w:r w:rsidR="00775380">
        <w:t xml:space="preserve"> </w:t>
      </w:r>
      <w:r>
        <w:t>Feature Importances</w:t>
      </w:r>
      <w:bookmarkEnd w:id="243"/>
    </w:p>
    <w:p w14:paraId="1EABE5B1" w14:textId="0B5C8648" w:rsidR="000846FF" w:rsidRDefault="00775380" w:rsidP="00FD57A2">
      <w:pPr>
        <w:ind w:left="709"/>
      </w:pPr>
      <w:r>
        <w:fldChar w:fldCharType="begin"/>
      </w:r>
      <w:r>
        <w:instrText xml:space="preserve"> REF _Ref452724 \h </w:instrText>
      </w:r>
      <w:r>
        <w:fldChar w:fldCharType="separate"/>
      </w:r>
      <w:r w:rsidR="00EF134A">
        <w:t xml:space="preserve">Figure </w:t>
      </w:r>
      <w:r w:rsidR="00EF134A">
        <w:rPr>
          <w:noProof/>
        </w:rPr>
        <w:t>16</w:t>
      </w:r>
      <w:r>
        <w:fldChar w:fldCharType="end"/>
      </w:r>
      <w:r>
        <w:t xml:space="preserve"> </w:t>
      </w:r>
      <w:r w:rsidR="000846FF">
        <w:t xml:space="preserve">shows the 20 most contributing features for random forest prediction. It is evident from the figure that the contribution of these 20 features is almost the same and even the most important features do not reach 1 percent contribution. </w:t>
      </w:r>
    </w:p>
    <w:p w14:paraId="4397738B" w14:textId="76808136" w:rsidR="000846FF" w:rsidRDefault="000846FF" w:rsidP="00775380">
      <w:pPr>
        <w:pStyle w:val="Heading2"/>
      </w:pPr>
      <w:bookmarkStart w:id="244" w:name="_Toc454365"/>
      <w:bookmarkStart w:id="245" w:name="_Toc454781"/>
      <w:bookmarkStart w:id="246" w:name="_Toc459840"/>
      <w:r>
        <w:t>Machine weaknesses</w:t>
      </w:r>
      <w:bookmarkEnd w:id="244"/>
      <w:bookmarkEnd w:id="245"/>
      <w:bookmarkEnd w:id="246"/>
      <w:r>
        <w:t xml:space="preserve"> </w:t>
      </w:r>
    </w:p>
    <w:p w14:paraId="243876D6" w14:textId="2804D116" w:rsidR="000846FF" w:rsidRDefault="00FD57A2" w:rsidP="00775380">
      <w:pPr>
        <w:pStyle w:val="ListParagraph"/>
        <w:numPr>
          <w:ilvl w:val="0"/>
          <w:numId w:val="50"/>
        </w:numPr>
      </w:pPr>
      <w:r>
        <w:t xml:space="preserve">For interviews with a lot of </w:t>
      </w:r>
      <w:r w:rsidR="000846FF">
        <w:t>interjections (</w:t>
      </w:r>
      <w:r w:rsidR="00775380">
        <w:t>such as</w:t>
      </w:r>
      <w:r w:rsidR="000846FF">
        <w:t xml:space="preserve"> “Errm”</w:t>
      </w:r>
      <w:r w:rsidR="00775380">
        <w:t>, “Ahm”</w:t>
      </w:r>
      <w:r w:rsidR="000846FF">
        <w:t>)</w:t>
      </w:r>
      <w:r>
        <w:t xml:space="preserve">, </w:t>
      </w:r>
      <w:r w:rsidR="000846FF">
        <w:t>the machine misinterpret</w:t>
      </w:r>
      <w:r>
        <w:t xml:space="preserve">ed the emotion </w:t>
      </w:r>
      <w:r w:rsidR="000846FF">
        <w:t xml:space="preserve">as </w:t>
      </w:r>
      <w:r w:rsidR="000846FF" w:rsidRPr="00FD57A2">
        <w:rPr>
          <w:i/>
        </w:rPr>
        <w:t>disgust</w:t>
      </w:r>
      <w:r w:rsidR="000846FF">
        <w:t xml:space="preserve"> in many cases. </w:t>
      </w:r>
    </w:p>
    <w:p w14:paraId="2533B354" w14:textId="14D6B650" w:rsidR="000846FF" w:rsidRDefault="000846FF" w:rsidP="00775380">
      <w:pPr>
        <w:pStyle w:val="ListParagraph"/>
        <w:numPr>
          <w:ilvl w:val="0"/>
          <w:numId w:val="50"/>
        </w:numPr>
      </w:pPr>
      <w:r>
        <w:t>“</w:t>
      </w:r>
      <w:r w:rsidRPr="00FD57A2">
        <w:rPr>
          <w:i/>
        </w:rPr>
        <w:t>Calm</w:t>
      </w:r>
      <w:r>
        <w:t>” and “</w:t>
      </w:r>
      <w:r w:rsidRPr="00FD57A2">
        <w:rPr>
          <w:i/>
        </w:rPr>
        <w:t>Sad</w:t>
      </w:r>
      <w:r>
        <w:t xml:space="preserve">” </w:t>
      </w:r>
      <w:r w:rsidR="00585B8A">
        <w:t>are inherently</w:t>
      </w:r>
      <w:r>
        <w:t xml:space="preserve"> very close to each other in audial emotion expression, since all react</w:t>
      </w:r>
      <w:r w:rsidR="00585B8A">
        <w:t xml:space="preserve"> </w:t>
      </w:r>
      <w:r>
        <w:t xml:space="preserve">to few changes in the voices. </w:t>
      </w:r>
    </w:p>
    <w:p w14:paraId="4B737136" w14:textId="79BBD245" w:rsidR="000846FF" w:rsidRDefault="000846FF" w:rsidP="00775380">
      <w:pPr>
        <w:pStyle w:val="ListParagraph"/>
        <w:numPr>
          <w:ilvl w:val="0"/>
          <w:numId w:val="50"/>
        </w:numPr>
      </w:pPr>
      <w:r>
        <w:lastRenderedPageBreak/>
        <w:t>The emotions “</w:t>
      </w:r>
      <w:r w:rsidRPr="00585B8A">
        <w:rPr>
          <w:i/>
        </w:rPr>
        <w:t>happy</w:t>
      </w:r>
      <w:r>
        <w:t>” and “</w:t>
      </w:r>
      <w:r w:rsidRPr="00585B8A">
        <w:rPr>
          <w:i/>
        </w:rPr>
        <w:t>angry</w:t>
      </w:r>
      <w:r>
        <w:t xml:space="preserve">” </w:t>
      </w:r>
      <w:r w:rsidR="00585B8A">
        <w:t>are inherently</w:t>
      </w:r>
      <w:r>
        <w:t xml:space="preserve"> very close to each other in audial emotion expression, as both react to agitation. </w:t>
      </w:r>
    </w:p>
    <w:p w14:paraId="62B203E2" w14:textId="4FF71799" w:rsidR="001E3144" w:rsidRPr="001E3144" w:rsidRDefault="00585B8A" w:rsidP="00775380">
      <w:pPr>
        <w:pStyle w:val="ListParagraph"/>
        <w:numPr>
          <w:ilvl w:val="0"/>
          <w:numId w:val="50"/>
        </w:numPr>
      </w:pPr>
      <w:r>
        <w:t>Answers with cynical laughter</w:t>
      </w:r>
      <w:r w:rsidR="00DC5127">
        <w:t xml:space="preserve"> were in many cases predicted to be “</w:t>
      </w:r>
      <w:r w:rsidR="00DC5127">
        <w:rPr>
          <w:i/>
        </w:rPr>
        <w:t>happy”</w:t>
      </w:r>
      <w:r w:rsidR="00DC5127">
        <w:t>.</w:t>
      </w:r>
    </w:p>
    <w:p w14:paraId="078A1DFC" w14:textId="2BFD35B5" w:rsidR="00121F96" w:rsidRDefault="00121F96" w:rsidP="00121F96">
      <w:pPr>
        <w:pStyle w:val="Heading1"/>
      </w:pPr>
      <w:bookmarkStart w:id="247" w:name="_Toc454366"/>
      <w:bookmarkStart w:id="248" w:name="_Toc454782"/>
      <w:bookmarkStart w:id="249" w:name="_Toc459841"/>
      <w:r>
        <w:t>Conclusions and Future Works</w:t>
      </w:r>
      <w:bookmarkEnd w:id="247"/>
      <w:bookmarkEnd w:id="248"/>
      <w:bookmarkEnd w:id="249"/>
    </w:p>
    <w:p w14:paraId="51FC76EB" w14:textId="10C85E63" w:rsidR="00CE7445" w:rsidRDefault="00CE7445" w:rsidP="00CE7445">
      <w:pPr>
        <w:rPr>
          <w:sz w:val="22"/>
        </w:rPr>
      </w:pPr>
      <w:r>
        <w:t xml:space="preserve">In this project paper, the technology of voice emotion detection has been considered and applied in the use case of interviews, specifically finding out the emotions of students at the University of Applied Sciences Rhein-Waal. To achieve this, the fundamentals of emotion analysis as well as technical building blocks of voice emotion detection have been presented together with the application areas, in which voice emotion detection is already used or seen as a potential tool in the future. On grounds of this knowledge, interviews have been conducted with 30 students on their learning experience in the University of Applied Sciences Rhein-Waal. With the use of an emotion classifier that we have created, the detected emotions of the interviews have been analyzed on their prediction success and on the emotional status among students. </w:t>
      </w:r>
    </w:p>
    <w:p w14:paraId="5D6AFB46" w14:textId="6AA5CECF" w:rsidR="00CE7445" w:rsidRDefault="00CE7445" w:rsidP="00CE7445">
      <w:r>
        <w:t xml:space="preserve">One goal of this research project is the derivation of statements about the emotions that students from the University of Applied Sciences Rhein-Waal feel towards the five areas of concern “Teaching Methodology and Style”, “Timing of Classes”, “Quality of teaching”, “Course curriculum” and “Evaluation patterns”. Statements could be created and were presented in chapter </w:t>
      </w:r>
      <w:r w:rsidR="00283A0B">
        <w:fldChar w:fldCharType="begin"/>
      </w:r>
      <w:r w:rsidR="00283A0B">
        <w:instrText xml:space="preserve"> REF _Ref453250 \w \h </w:instrText>
      </w:r>
      <w:r w:rsidR="00283A0B">
        <w:fldChar w:fldCharType="separate"/>
      </w:r>
      <w:r w:rsidR="00EF134A">
        <w:t>5.2</w:t>
      </w:r>
      <w:r w:rsidR="00283A0B">
        <w:fldChar w:fldCharType="end"/>
      </w:r>
      <w:r w:rsidR="00FB2EE2">
        <w:t xml:space="preserve"> “</w:t>
      </w:r>
      <w:r w:rsidR="00FB2EE2">
        <w:fldChar w:fldCharType="begin"/>
      </w:r>
      <w:r w:rsidR="00FB2EE2">
        <w:instrText xml:space="preserve"> REF _Ref453271 \h </w:instrText>
      </w:r>
      <w:r w:rsidR="00FB2EE2">
        <w:fldChar w:fldCharType="separate"/>
      </w:r>
      <w:r w:rsidR="00EF134A">
        <w:t>Academic Results, Analysis and Discussion</w:t>
      </w:r>
      <w:r w:rsidR="00FB2EE2">
        <w:fldChar w:fldCharType="end"/>
      </w:r>
      <w:r w:rsidR="00FB2EE2">
        <w:t xml:space="preserve">” </w:t>
      </w:r>
      <w:r w:rsidR="00283A0B">
        <w:t>.</w:t>
      </w:r>
      <w:r>
        <w:t>As a general finding across all interview areas it has been found that the emotions across different students are wide-spread and that there is not one unison emotional reaction. This means that the students experience varies and that they may even react differently to the similar experiences. Hence, as a further research it is recommended to evaluate the factors that lead to certain emotions and for which observation group that is true. Both strengths expressed with a positively connotated emotion, such as happiness or calmness, as well as weaknesses expressed by negatively connotated emotions, such as anger or sadness, may be analyze. A further conclusion is that not all students are satisfied with their learning experience and that it may be possible to optimize the learning experience in the future.</w:t>
      </w:r>
    </w:p>
    <w:p w14:paraId="6C368777" w14:textId="2F4B3E39" w:rsidR="00CE7445" w:rsidRDefault="00CE7445" w:rsidP="00CE7445">
      <w:r>
        <w:t xml:space="preserve">A second goal of this paper was to use specifically the technology of voice emotion detection to classify the emotions of the students. Through a training with a voice emotion database, an emotion classifier could be implemented that could classify any given audio snippet into one of eight emotions, with the support vector classification in training even reaching an accuracy of 63% in median. The application of this classifier to the conducted interviews posed additional challenges, however. The manual annotation of the eight emotions to the interviews could not be conducted with a satisfactory degree of certainty. This hindered the verification of emotion predictions and made the use of another </w:t>
      </w:r>
      <w:r>
        <w:lastRenderedPageBreak/>
        <w:t xml:space="preserve">method, namely the review of reasonability, necessary. Out of this challenge, a study on the correct annotation of emotions is recommended. The annotation as well as prediction was further faced with an obstacle of answers with a low emotional state. To trigger an emotional state is difficult in interviews, since no specific emotions may be triggered, and the questions </w:t>
      </w:r>
      <w:proofErr w:type="gramStart"/>
      <w:r>
        <w:t>have to</w:t>
      </w:r>
      <w:proofErr w:type="gramEnd"/>
      <w:r>
        <w:t xml:space="preserve"> be neutral. Therefore, further research in triggering emotions in a neutral way is proposed. Mispredictions also have been found to be the consequence of misinterpretations of certain sounds or the differentiation between two emotions that are audially similar. As machines may learn to integrate new scenarios it is estimated that misinterpretations may be resolved with more training data. This training data could for example integrate cases of interjections and thinking parts as noise that can be neglected.</w:t>
      </w:r>
    </w:p>
    <w:p w14:paraId="39501747" w14:textId="435F5F4A" w:rsidR="006D2F4D" w:rsidRPr="00007768" w:rsidRDefault="006D2F4D" w:rsidP="00CE7445">
      <w:r>
        <w:t xml:space="preserve">Further research also needs to be conducted on </w:t>
      </w:r>
      <w:r w:rsidR="0012647C">
        <w:t>machine-learning platforms design</w:t>
      </w:r>
      <w:r w:rsidR="00BD2219">
        <w:t>ed</w:t>
      </w:r>
      <w:r w:rsidR="0012647C">
        <w:t xml:space="preserve"> for Python and R</w:t>
      </w:r>
      <w:r w:rsidR="00BD2219">
        <w:t xml:space="preserve"> which </w:t>
      </w:r>
      <w:r w:rsidR="0082720D">
        <w:t xml:space="preserve">caused variation in </w:t>
      </w:r>
      <w:r w:rsidR="00007768">
        <w:t>the classification of emotions, especially for “</w:t>
      </w:r>
      <w:r w:rsidR="00007768">
        <w:rPr>
          <w:i/>
        </w:rPr>
        <w:t>fearful</w:t>
      </w:r>
      <w:r w:rsidR="00007768">
        <w:t>” and “</w:t>
      </w:r>
      <w:r w:rsidR="00007768" w:rsidRPr="00007768">
        <w:rPr>
          <w:i/>
        </w:rPr>
        <w:t>surprised</w:t>
      </w:r>
      <w:r w:rsidR="00007768">
        <w:t>”.</w:t>
      </w:r>
      <w:r w:rsidR="002F45C5">
        <w:t xml:space="preserve"> </w:t>
      </w:r>
      <w:r w:rsidR="00426BD4">
        <w:t xml:space="preserve">Parameters from </w:t>
      </w:r>
      <w:r w:rsidR="00ED34EE">
        <w:t xml:space="preserve">functions calls in Python and R </w:t>
      </w:r>
      <w:r w:rsidR="00213606">
        <w:t xml:space="preserve">packages </w:t>
      </w:r>
      <w:r w:rsidR="00ED34EE">
        <w:t xml:space="preserve">should be </w:t>
      </w:r>
      <w:r w:rsidR="00CB3A1E">
        <w:t>examined and tested</w:t>
      </w:r>
      <w:r w:rsidR="00213606">
        <w:t xml:space="preserve"> in consideration with </w:t>
      </w:r>
      <w:r w:rsidR="00AA43AB">
        <w:t>the underlying algorithm</w:t>
      </w:r>
      <w:r w:rsidR="00D130E4">
        <w:t>s</w:t>
      </w:r>
      <w:r w:rsidR="00AA43AB">
        <w:t xml:space="preserve"> and feature </w:t>
      </w:r>
      <w:r w:rsidR="00D130E4">
        <w:t>sets.</w:t>
      </w:r>
    </w:p>
    <w:p w14:paraId="7743CCBB" w14:textId="2B85884C" w:rsidR="00747E0F" w:rsidRDefault="00CE7445" w:rsidP="0075463C">
      <w:r>
        <w:t>In summary, returns of this research paper include the general emotional state of students of the University of Applied Sciences Rhein-Waal, an emotional classifier model and evaluation as well as a revelation of weaknesses of voice emotion classifiers and the challenges of their use in interviews. Directions of further research are laid open, of which positive results are expected to strongly improve outcomes of interview analysis with voice emotion detection and render this a valid method in the future.</w:t>
      </w:r>
    </w:p>
    <w:p w14:paraId="3CCA853B" w14:textId="77777777" w:rsidR="00747E0F" w:rsidRDefault="00747E0F">
      <w:pPr>
        <w:spacing w:after="160" w:line="259" w:lineRule="auto"/>
      </w:pPr>
      <w:r>
        <w:br w:type="page"/>
      </w:r>
    </w:p>
    <w:p w14:paraId="0F8621BB" w14:textId="6027A079" w:rsidR="005F5468" w:rsidRDefault="005F5468" w:rsidP="005F5468">
      <w:pPr>
        <w:pStyle w:val="Heading1"/>
      </w:pPr>
      <w:bookmarkStart w:id="250" w:name="_Toc454367"/>
      <w:bookmarkStart w:id="251" w:name="_Toc454783"/>
      <w:bookmarkStart w:id="252" w:name="_Toc459842"/>
      <w:bookmarkStart w:id="253" w:name="_Toc454368"/>
      <w:bookmarkStart w:id="254" w:name="_Toc454784"/>
      <w:r>
        <w:lastRenderedPageBreak/>
        <w:t>References</w:t>
      </w:r>
      <w:bookmarkEnd w:id="250"/>
      <w:bookmarkEnd w:id="251"/>
      <w:bookmarkEnd w:id="252"/>
    </w:p>
    <w:p w14:paraId="6F149D46" w14:textId="77777777" w:rsidR="005F5468" w:rsidRPr="0000679A" w:rsidRDefault="005F5468" w:rsidP="005F5468">
      <w:pPr>
        <w:autoSpaceDE w:val="0"/>
        <w:autoSpaceDN w:val="0"/>
        <w:adjustRightInd w:val="0"/>
        <w:spacing w:after="0" w:line="240" w:lineRule="auto"/>
        <w:ind w:left="720" w:hanging="720"/>
        <w:jc w:val="left"/>
      </w:pPr>
      <w:r w:rsidRPr="0000679A">
        <w:t>BAHREINI, K., NADOLSKI, R. &amp; WESTERA, W. Improved multimodal emotion recognition for better game-based learning.  International Conference on Games and Learning Alliance, 2014. Springer, 107-120.</w:t>
      </w:r>
    </w:p>
    <w:p w14:paraId="04E27600" w14:textId="77777777" w:rsidR="005F5468" w:rsidRPr="0000679A" w:rsidRDefault="005F5468" w:rsidP="005F5468">
      <w:pPr>
        <w:autoSpaceDE w:val="0"/>
        <w:autoSpaceDN w:val="0"/>
        <w:adjustRightInd w:val="0"/>
        <w:spacing w:after="0" w:line="240" w:lineRule="auto"/>
        <w:ind w:left="720" w:hanging="720"/>
        <w:jc w:val="left"/>
      </w:pPr>
      <w:r w:rsidRPr="0000679A">
        <w:t xml:space="preserve">BAVEYE, Y. 2015. </w:t>
      </w:r>
      <w:r w:rsidRPr="41A6A102">
        <w:rPr>
          <w:i/>
        </w:rPr>
        <w:t>Automatic prediction of emotions induced by movies.</w:t>
      </w:r>
      <w:r w:rsidRPr="0000679A">
        <w:t xml:space="preserve"> Ecole Centrale de Lyon.</w:t>
      </w:r>
    </w:p>
    <w:p w14:paraId="7ED5A34E" w14:textId="77777777" w:rsidR="005F5468" w:rsidRPr="0000679A" w:rsidRDefault="005F5468" w:rsidP="005F5468">
      <w:pPr>
        <w:autoSpaceDE w:val="0"/>
        <w:autoSpaceDN w:val="0"/>
        <w:adjustRightInd w:val="0"/>
        <w:spacing w:after="0" w:line="240" w:lineRule="auto"/>
        <w:ind w:left="720" w:hanging="720"/>
        <w:jc w:val="left"/>
      </w:pPr>
      <w:r w:rsidRPr="0000679A">
        <w:t xml:space="preserve">BIERSACK, S. &amp; KEMPE, V. 2005. Exploring the influence of vocal emotion expression on communicative effectiveness. </w:t>
      </w:r>
      <w:r w:rsidRPr="0000679A">
        <w:rPr>
          <w:i/>
        </w:rPr>
        <w:t>Phonetica,</w:t>
      </w:r>
      <w:r w:rsidRPr="0000679A">
        <w:t xml:space="preserve"> 62</w:t>
      </w:r>
      <w:r w:rsidRPr="0000679A">
        <w:rPr>
          <w:b/>
        </w:rPr>
        <w:t>,</w:t>
      </w:r>
      <w:r w:rsidRPr="0000679A">
        <w:t xml:space="preserve"> 106-119.</w:t>
      </w:r>
    </w:p>
    <w:p w14:paraId="64E6E836" w14:textId="77777777" w:rsidR="005F5468" w:rsidRPr="0000679A" w:rsidRDefault="005F5468" w:rsidP="005F5468">
      <w:pPr>
        <w:autoSpaceDE w:val="0"/>
        <w:autoSpaceDN w:val="0"/>
        <w:adjustRightInd w:val="0"/>
        <w:spacing w:after="0" w:line="240" w:lineRule="auto"/>
        <w:ind w:left="720" w:hanging="720"/>
        <w:jc w:val="left"/>
      </w:pPr>
      <w:r w:rsidRPr="0000679A">
        <w:t xml:space="preserve">BOERSMA, P. 2002. Praat, a system for doing phonetics by computer. </w:t>
      </w:r>
      <w:r w:rsidRPr="0000679A">
        <w:rPr>
          <w:i/>
        </w:rPr>
        <w:t>Glot international,</w:t>
      </w:r>
      <w:r w:rsidRPr="0000679A">
        <w:t xml:space="preserve"> 5.</w:t>
      </w:r>
    </w:p>
    <w:p w14:paraId="096749A5" w14:textId="77777777" w:rsidR="005F5468" w:rsidRPr="0000679A" w:rsidRDefault="005F5468" w:rsidP="005F5468">
      <w:pPr>
        <w:autoSpaceDE w:val="0"/>
        <w:autoSpaceDN w:val="0"/>
        <w:adjustRightInd w:val="0"/>
        <w:spacing w:after="0" w:line="240" w:lineRule="auto"/>
        <w:ind w:left="720" w:hanging="720"/>
        <w:jc w:val="left"/>
      </w:pPr>
      <w:r w:rsidRPr="0000679A">
        <w:t xml:space="preserve">BRAVE, S. &amp; NASS, C. 2003. Emotion in human-computer interaction. </w:t>
      </w:r>
      <w:r w:rsidRPr="41A6A102">
        <w:rPr>
          <w:i/>
        </w:rPr>
        <w:t>The human-computer interaction handbook: fundamentals, evolving technologies and emerging applications</w:t>
      </w:r>
      <w:r w:rsidRPr="0000679A">
        <w:rPr>
          <w:b/>
        </w:rPr>
        <w:t>,</w:t>
      </w:r>
      <w:r w:rsidRPr="0000679A">
        <w:t xml:space="preserve"> 81-96.</w:t>
      </w:r>
    </w:p>
    <w:p w14:paraId="5A80F33D" w14:textId="77777777" w:rsidR="005F5468" w:rsidRPr="0000679A" w:rsidRDefault="005F5468" w:rsidP="005F5468">
      <w:pPr>
        <w:autoSpaceDE w:val="0"/>
        <w:autoSpaceDN w:val="0"/>
        <w:adjustRightInd w:val="0"/>
        <w:spacing w:after="0" w:line="240" w:lineRule="auto"/>
        <w:ind w:left="720" w:hanging="720"/>
        <w:jc w:val="left"/>
      </w:pPr>
      <w:r w:rsidRPr="0000679A">
        <w:t xml:space="preserve">BREAZEAL, C. 2004. Social interactions in HRI: the robot view. </w:t>
      </w:r>
      <w:r w:rsidRPr="41A6A102">
        <w:rPr>
          <w:i/>
        </w:rPr>
        <w:t>IEEE Transactions on Systems, Man, and Cybernetics, Part C (Applications and Reviews),</w:t>
      </w:r>
      <w:r w:rsidRPr="0000679A">
        <w:t xml:space="preserve"> 34</w:t>
      </w:r>
      <w:r w:rsidRPr="0000679A">
        <w:rPr>
          <w:b/>
        </w:rPr>
        <w:t>,</w:t>
      </w:r>
      <w:r w:rsidRPr="0000679A">
        <w:t xml:space="preserve"> 181-186.</w:t>
      </w:r>
    </w:p>
    <w:p w14:paraId="2000631F" w14:textId="77777777" w:rsidR="005F5468" w:rsidRPr="0000679A" w:rsidRDefault="005F5468" w:rsidP="005F5468">
      <w:pPr>
        <w:autoSpaceDE w:val="0"/>
        <w:autoSpaceDN w:val="0"/>
        <w:adjustRightInd w:val="0"/>
        <w:spacing w:after="0" w:line="240" w:lineRule="auto"/>
        <w:ind w:left="720" w:hanging="720"/>
        <w:jc w:val="left"/>
      </w:pPr>
      <w:r w:rsidRPr="0000679A">
        <w:t>BURKHARDT, F., PAESCHKE, A., ROLFES, M., SENDLMEIER, W. F. &amp; WEISS, B. A database of German emotional speech.  Ninth European Conference on Speech Communication and Technology, 2005.</w:t>
      </w:r>
    </w:p>
    <w:p w14:paraId="49E76EAF" w14:textId="77777777" w:rsidR="005F5468" w:rsidRPr="0000679A" w:rsidRDefault="005F5468" w:rsidP="005F5468">
      <w:pPr>
        <w:autoSpaceDE w:val="0"/>
        <w:autoSpaceDN w:val="0"/>
        <w:adjustRightInd w:val="0"/>
        <w:spacing w:after="0" w:line="240" w:lineRule="auto"/>
        <w:ind w:left="720" w:hanging="720"/>
        <w:jc w:val="left"/>
      </w:pPr>
      <w:r w:rsidRPr="0000679A">
        <w:t xml:space="preserve">BUSSO, C., BULUT, M., LEE, C.-C., KAZEMZADEH, A., MOWER, E., KIM, S., CHANG, J. N., LEE, S. &amp; NARAYANAN, S. S. 2008. IEMOCAP: Interactive emotional dyadic motion capture database. </w:t>
      </w:r>
      <w:r w:rsidRPr="41A6A102">
        <w:rPr>
          <w:i/>
        </w:rPr>
        <w:t>Language resources and evaluation,</w:t>
      </w:r>
      <w:r w:rsidRPr="0000679A">
        <w:t xml:space="preserve"> 42</w:t>
      </w:r>
      <w:r w:rsidRPr="0000679A">
        <w:rPr>
          <w:b/>
        </w:rPr>
        <w:t>,</w:t>
      </w:r>
      <w:r w:rsidRPr="0000679A">
        <w:t xml:space="preserve"> 335.</w:t>
      </w:r>
    </w:p>
    <w:p w14:paraId="4E8E01EB" w14:textId="77777777" w:rsidR="005F5468" w:rsidRPr="0000679A" w:rsidRDefault="005F5468" w:rsidP="005F5468">
      <w:pPr>
        <w:autoSpaceDE w:val="0"/>
        <w:autoSpaceDN w:val="0"/>
        <w:adjustRightInd w:val="0"/>
        <w:spacing w:after="0" w:line="240" w:lineRule="auto"/>
        <w:ind w:left="720" w:hanging="720"/>
        <w:jc w:val="left"/>
      </w:pPr>
      <w:r w:rsidRPr="0000679A">
        <w:t xml:space="preserve">CAI, C., XU, Y., KE, D. &amp; SU, K. 2015. A fast learning method for multilayer perceptrons in automatic speech recognition systems. </w:t>
      </w:r>
      <w:r w:rsidRPr="0000679A">
        <w:rPr>
          <w:i/>
        </w:rPr>
        <w:t>Journal of Robotics,</w:t>
      </w:r>
      <w:r w:rsidRPr="0000679A">
        <w:t xml:space="preserve"> 2015.</w:t>
      </w:r>
    </w:p>
    <w:p w14:paraId="38EC861D" w14:textId="77777777" w:rsidR="005F5468" w:rsidRPr="0000679A" w:rsidRDefault="005F5468" w:rsidP="005F5468">
      <w:pPr>
        <w:autoSpaceDE w:val="0"/>
        <w:autoSpaceDN w:val="0"/>
        <w:adjustRightInd w:val="0"/>
        <w:spacing w:after="0" w:line="240" w:lineRule="auto"/>
        <w:ind w:left="720" w:hanging="720"/>
        <w:jc w:val="left"/>
      </w:pPr>
      <w:r w:rsidRPr="0000679A">
        <w:t xml:space="preserve">CHAN, S. W. &amp; CHONG, M. W. 2017. Sentiment analysis in financial texts. </w:t>
      </w:r>
      <w:r w:rsidRPr="41A6A102">
        <w:rPr>
          <w:i/>
        </w:rPr>
        <w:t>Decision Support Systems,</w:t>
      </w:r>
      <w:r w:rsidRPr="0000679A">
        <w:t xml:space="preserve"> 94</w:t>
      </w:r>
      <w:r w:rsidRPr="0000679A">
        <w:rPr>
          <w:b/>
        </w:rPr>
        <w:t>,</w:t>
      </w:r>
      <w:r w:rsidRPr="0000679A">
        <w:t xml:space="preserve"> 53-64.</w:t>
      </w:r>
    </w:p>
    <w:p w14:paraId="64E1D608" w14:textId="77777777" w:rsidR="005F5468" w:rsidRPr="0000679A" w:rsidRDefault="005F5468" w:rsidP="005F5468">
      <w:pPr>
        <w:autoSpaceDE w:val="0"/>
        <w:autoSpaceDN w:val="0"/>
        <w:adjustRightInd w:val="0"/>
        <w:spacing w:after="0" w:line="240" w:lineRule="auto"/>
        <w:ind w:left="720" w:hanging="720"/>
        <w:jc w:val="left"/>
      </w:pPr>
      <w:r w:rsidRPr="0000679A">
        <w:t xml:space="preserve">CHAVAN, V. M. &amp; GOHOKAR, V. 2012. Speech emotion recognition by using SVM-classifier. </w:t>
      </w:r>
      <w:r w:rsidRPr="41A6A102">
        <w:rPr>
          <w:i/>
        </w:rPr>
        <w:t>International Journal of Engineering and Advanced Technology (IJEAT),</w:t>
      </w:r>
      <w:r w:rsidRPr="0000679A">
        <w:t xml:space="preserve"> 1</w:t>
      </w:r>
      <w:r w:rsidRPr="0000679A">
        <w:rPr>
          <w:b/>
        </w:rPr>
        <w:t>,</w:t>
      </w:r>
      <w:r w:rsidRPr="0000679A">
        <w:t xml:space="preserve"> 11-15.</w:t>
      </w:r>
    </w:p>
    <w:p w14:paraId="46DCE665" w14:textId="77777777" w:rsidR="005F5468" w:rsidRPr="0000679A" w:rsidRDefault="005F5468" w:rsidP="005F5468">
      <w:pPr>
        <w:autoSpaceDE w:val="0"/>
        <w:autoSpaceDN w:val="0"/>
        <w:adjustRightInd w:val="0"/>
        <w:spacing w:after="0" w:line="240" w:lineRule="auto"/>
        <w:ind w:left="720" w:hanging="720"/>
        <w:jc w:val="left"/>
      </w:pPr>
      <w:r w:rsidRPr="0000679A">
        <w:t>DAUBECHIES, I. 1992. Ten lectures on wavelets, vol. 61 of CBMS-NSF Regional Conference Series in Applied Mathematics. SIAM, Philadelphia, Pa, USA.</w:t>
      </w:r>
    </w:p>
    <w:p w14:paraId="237F8357" w14:textId="77777777" w:rsidR="005F5468" w:rsidRPr="0000679A" w:rsidRDefault="005F5468" w:rsidP="005F5468">
      <w:pPr>
        <w:autoSpaceDE w:val="0"/>
        <w:autoSpaceDN w:val="0"/>
        <w:adjustRightInd w:val="0"/>
        <w:spacing w:after="0" w:line="240" w:lineRule="auto"/>
        <w:ind w:left="720" w:hanging="720"/>
        <w:jc w:val="left"/>
      </w:pPr>
      <w:r w:rsidRPr="0000679A">
        <w:t>DOUGLAS-COWIE, E., COWIE, R. &amp; SCHRÖDER, M. A new emotion database: considerations, sources and scope.  ISCA tutorial and research workshop (ITRW) on speech and emotion, 2000.</w:t>
      </w:r>
    </w:p>
    <w:p w14:paraId="6DDE617E" w14:textId="77777777" w:rsidR="005F5468" w:rsidRPr="0000679A" w:rsidRDefault="005F5468" w:rsidP="005F5468">
      <w:pPr>
        <w:autoSpaceDE w:val="0"/>
        <w:autoSpaceDN w:val="0"/>
        <w:adjustRightInd w:val="0"/>
        <w:spacing w:after="0" w:line="240" w:lineRule="auto"/>
        <w:ind w:left="720" w:hanging="720"/>
        <w:jc w:val="left"/>
      </w:pPr>
      <w:r w:rsidRPr="0000679A">
        <w:t xml:space="preserve">EKMAN, P. 1992. An argument for basic emotions. </w:t>
      </w:r>
      <w:r w:rsidRPr="41A6A102">
        <w:rPr>
          <w:i/>
        </w:rPr>
        <w:t>Cognition and Emotion,</w:t>
      </w:r>
      <w:r w:rsidRPr="0000679A">
        <w:t xml:space="preserve"> 6</w:t>
      </w:r>
      <w:r w:rsidRPr="0000679A">
        <w:rPr>
          <w:b/>
        </w:rPr>
        <w:t>,</w:t>
      </w:r>
      <w:r w:rsidRPr="0000679A">
        <w:t xml:space="preserve"> 169-200.</w:t>
      </w:r>
    </w:p>
    <w:p w14:paraId="074F0428" w14:textId="77777777" w:rsidR="005F5468" w:rsidRPr="0000679A" w:rsidRDefault="005F5468" w:rsidP="005F5468">
      <w:pPr>
        <w:autoSpaceDE w:val="0"/>
        <w:autoSpaceDN w:val="0"/>
        <w:adjustRightInd w:val="0"/>
        <w:spacing w:after="0" w:line="240" w:lineRule="auto"/>
        <w:ind w:left="720" w:hanging="720"/>
        <w:jc w:val="left"/>
      </w:pPr>
      <w:r w:rsidRPr="0000679A">
        <w:t>EYBEN, F., WÖLLMER, M. &amp; SCHULLER, B. Opensmile: the munich versatile and fast open-source audio feature extractor.  Proceedings of the 18th ACM international conference on Multimedia, 2010. ACM, 1459-1462.</w:t>
      </w:r>
    </w:p>
    <w:p w14:paraId="2AC85C50"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t xml:space="preserve">GUPTA, S. 2018. </w:t>
      </w:r>
      <w:r w:rsidRPr="005F5468">
        <w:rPr>
          <w:rFonts w:cs="Times New Roman"/>
          <w:i/>
          <w:iCs/>
          <w:szCs w:val="24"/>
        </w:rPr>
        <w:t xml:space="preserve">How (dis)similar are my train and test data? </w:t>
      </w:r>
      <w:r w:rsidRPr="005F5468">
        <w:rPr>
          <w:rFonts w:cs="Times New Roman"/>
          <w:szCs w:val="24"/>
        </w:rPr>
        <w:t>[Online]. Available: https://towardsdatascience.com/how-dis-similar-are-my-train-and-test-data-56af3923de9b [Accessed 08 December 2018].</w:t>
      </w:r>
    </w:p>
    <w:p w14:paraId="7D5F1CDD" w14:textId="77777777" w:rsidR="005F5468" w:rsidRPr="0000679A" w:rsidRDefault="005F5468" w:rsidP="005F5468">
      <w:pPr>
        <w:autoSpaceDE w:val="0"/>
        <w:autoSpaceDN w:val="0"/>
        <w:adjustRightInd w:val="0"/>
        <w:spacing w:after="0" w:line="240" w:lineRule="auto"/>
        <w:ind w:left="720" w:hanging="720"/>
        <w:jc w:val="left"/>
      </w:pPr>
      <w:r w:rsidRPr="0000679A">
        <w:t>HANSEN, J. H. &amp; BOU-GHAZALE, S. E. Getting started with SUSAS: A speech under simulated and actual stress database.  Fifth European Conference on Speech Communication and Technology, 1997.</w:t>
      </w:r>
    </w:p>
    <w:p w14:paraId="44E33C2D" w14:textId="77777777" w:rsidR="005F5468" w:rsidRPr="0000679A" w:rsidRDefault="005F5468" w:rsidP="005F5468">
      <w:pPr>
        <w:autoSpaceDE w:val="0"/>
        <w:autoSpaceDN w:val="0"/>
        <w:adjustRightInd w:val="0"/>
        <w:spacing w:after="0" w:line="240" w:lineRule="auto"/>
        <w:ind w:left="720" w:hanging="720"/>
        <w:jc w:val="left"/>
      </w:pPr>
      <w:r w:rsidRPr="0000679A">
        <w:t>KHARA, S., SINGH, S. &amp; VIR, D. A Comparative Study of the Techniques for Feature Extraction and Classification in Stuttering.  2018 Second International Conference on Inventive Communication and Computational Technologies (ICICCT), 2018. IEEE, 887-893.</w:t>
      </w:r>
    </w:p>
    <w:p w14:paraId="5C8867C8" w14:textId="77777777" w:rsidR="005F5468" w:rsidRPr="0000679A" w:rsidRDefault="005F5468" w:rsidP="005F5468">
      <w:pPr>
        <w:autoSpaceDE w:val="0"/>
        <w:autoSpaceDN w:val="0"/>
        <w:adjustRightInd w:val="0"/>
        <w:spacing w:after="0" w:line="240" w:lineRule="auto"/>
        <w:ind w:left="720" w:hanging="720"/>
        <w:jc w:val="left"/>
      </w:pPr>
      <w:r w:rsidRPr="0000679A">
        <w:t xml:space="preserve">KOŁAKOWSKA, A., LANDOWSKA, A., SZWOCH, M., SZWOCH, W. &amp; WROBEL, M. R. 2014. Emotion recognition and its applications. </w:t>
      </w:r>
      <w:r w:rsidRPr="41A6A102">
        <w:rPr>
          <w:i/>
        </w:rPr>
        <w:t>Human-Computer Systems Interaction: Backgrounds and Applications 3.</w:t>
      </w:r>
      <w:r w:rsidRPr="0000679A">
        <w:t xml:space="preserve"> Springer.</w:t>
      </w:r>
    </w:p>
    <w:p w14:paraId="780250E6" w14:textId="77777777" w:rsidR="005F5468" w:rsidRPr="0000679A" w:rsidRDefault="005F5468" w:rsidP="005F5468">
      <w:pPr>
        <w:autoSpaceDE w:val="0"/>
        <w:autoSpaceDN w:val="0"/>
        <w:adjustRightInd w:val="0"/>
        <w:spacing w:after="0" w:line="240" w:lineRule="auto"/>
        <w:ind w:left="720" w:hanging="720"/>
        <w:jc w:val="left"/>
      </w:pPr>
      <w:r w:rsidRPr="0000679A">
        <w:t xml:space="preserve">LARTILLOT, O. 2011. Mirtoolbox user’s manual. </w:t>
      </w:r>
      <w:r w:rsidRPr="0000679A">
        <w:rPr>
          <w:i/>
        </w:rPr>
        <w:t>Finnish Centre of Excelence in Interdisciplinary Music Research</w:t>
      </w:r>
      <w:r w:rsidRPr="0000679A">
        <w:t>.</w:t>
      </w:r>
    </w:p>
    <w:p w14:paraId="0BCC0532" w14:textId="77777777" w:rsidR="005F5468" w:rsidRPr="005F5468" w:rsidRDefault="005F5468" w:rsidP="005F5468">
      <w:pPr>
        <w:autoSpaceDE w:val="0"/>
        <w:autoSpaceDN w:val="0"/>
        <w:adjustRightInd w:val="0"/>
        <w:spacing w:after="0" w:line="240" w:lineRule="auto"/>
        <w:ind w:left="720" w:hanging="720"/>
        <w:jc w:val="left"/>
        <w:rPr>
          <w:rFonts w:cs="Times New Roman"/>
          <w:szCs w:val="24"/>
        </w:rPr>
      </w:pPr>
      <w:r w:rsidRPr="005F5468">
        <w:rPr>
          <w:rFonts w:cs="Times New Roman"/>
          <w:szCs w:val="24"/>
        </w:rPr>
        <w:lastRenderedPageBreak/>
        <w:t xml:space="preserve">LIVINGSTONE, S. R. &amp; RUSSO, F. A. 2018. The Ryerson Audio-Visual Database of Emotional Speech and Song (RAVDESS): A dynamic, multimodal set of facial and vocal expressions in North American English. </w:t>
      </w:r>
      <w:r w:rsidRPr="005F5468">
        <w:rPr>
          <w:rFonts w:cs="Times New Roman"/>
          <w:i/>
          <w:iCs/>
          <w:szCs w:val="24"/>
        </w:rPr>
        <w:t>PloS one,</w:t>
      </w:r>
      <w:r w:rsidRPr="005F5468">
        <w:rPr>
          <w:rFonts w:cs="Times New Roman"/>
          <w:szCs w:val="24"/>
        </w:rPr>
        <w:t xml:space="preserve"> 13</w:t>
      </w:r>
      <w:r w:rsidRPr="005F5468">
        <w:rPr>
          <w:rFonts w:cs="Times New Roman"/>
          <w:b/>
          <w:bCs/>
          <w:szCs w:val="24"/>
        </w:rPr>
        <w:t>,</w:t>
      </w:r>
      <w:r w:rsidRPr="005F5468">
        <w:rPr>
          <w:rFonts w:cs="Times New Roman"/>
          <w:szCs w:val="24"/>
        </w:rPr>
        <w:t xml:space="preserve"> e0196391.</w:t>
      </w:r>
    </w:p>
    <w:p w14:paraId="0BE68151" w14:textId="77777777" w:rsidR="005F5468" w:rsidRPr="0000679A" w:rsidRDefault="005F5468" w:rsidP="005F5468">
      <w:pPr>
        <w:autoSpaceDE w:val="0"/>
        <w:autoSpaceDN w:val="0"/>
        <w:adjustRightInd w:val="0"/>
        <w:spacing w:after="0" w:line="240" w:lineRule="auto"/>
        <w:ind w:left="720" w:hanging="720"/>
        <w:jc w:val="left"/>
      </w:pPr>
      <w:r w:rsidRPr="0000679A">
        <w:t>LUGOVIĆ, S., DUNĐER, I. &amp; HORVAT, M. Techniques and applications of emotion recognition in speech.  Information and Communication Technology, Electronics and Microelectronics (MIPRO), 2016 39th International Convention on, 2016. IEEE, 1278-1283.</w:t>
      </w:r>
    </w:p>
    <w:p w14:paraId="24FBBA59" w14:textId="77777777" w:rsidR="005F5468" w:rsidRPr="0000679A" w:rsidRDefault="005F5468" w:rsidP="005F5468">
      <w:pPr>
        <w:autoSpaceDE w:val="0"/>
        <w:autoSpaceDN w:val="0"/>
        <w:adjustRightInd w:val="0"/>
        <w:spacing w:after="0" w:line="240" w:lineRule="auto"/>
        <w:ind w:left="720" w:hanging="720"/>
        <w:jc w:val="left"/>
      </w:pPr>
      <w:r w:rsidRPr="0000679A">
        <w:t>MATHAI, P. P. A Review on Sentiment Analysis and Text-To-Speech.</w:t>
      </w:r>
    </w:p>
    <w:p w14:paraId="6828AB77" w14:textId="77777777" w:rsidR="005F5468" w:rsidRPr="0000679A" w:rsidRDefault="005F5468" w:rsidP="005F5468">
      <w:pPr>
        <w:autoSpaceDE w:val="0"/>
        <w:autoSpaceDN w:val="0"/>
        <w:adjustRightInd w:val="0"/>
        <w:spacing w:after="0" w:line="240" w:lineRule="auto"/>
        <w:ind w:left="720" w:hanging="720"/>
        <w:jc w:val="left"/>
      </w:pPr>
      <w:r w:rsidRPr="0000679A">
        <w:t xml:space="preserve">OATLEY, K. &amp; JOHNSON-LAIRD, P. N. 1987. Towards a Cognitive Theory of Emotions. </w:t>
      </w:r>
      <w:r w:rsidRPr="41A6A102">
        <w:rPr>
          <w:i/>
        </w:rPr>
        <w:t>Cognition and Emotion,</w:t>
      </w:r>
      <w:r w:rsidRPr="0000679A">
        <w:t xml:space="preserve"> 1</w:t>
      </w:r>
      <w:r w:rsidRPr="0000679A">
        <w:rPr>
          <w:b/>
        </w:rPr>
        <w:t>,</w:t>
      </w:r>
      <w:r w:rsidRPr="0000679A">
        <w:t xml:space="preserve"> 29-50.</w:t>
      </w:r>
    </w:p>
    <w:p w14:paraId="7B46EAD7" w14:textId="77777777" w:rsidR="005F5468" w:rsidRPr="0000679A" w:rsidRDefault="005F5468" w:rsidP="005F5468">
      <w:pPr>
        <w:autoSpaceDE w:val="0"/>
        <w:autoSpaceDN w:val="0"/>
        <w:adjustRightInd w:val="0"/>
        <w:spacing w:after="0" w:line="240" w:lineRule="auto"/>
        <w:ind w:left="720" w:hanging="720"/>
        <w:jc w:val="left"/>
      </w:pPr>
      <w:r w:rsidRPr="0000679A">
        <w:t>PALEARI, M., HUET, B. &amp; CHELLALI, R. Towards multimodal emotion recognition: a new approach.  Proceedings of the ACM international conference on image and video retrieval, 2010. ACM, 174-181.</w:t>
      </w:r>
    </w:p>
    <w:p w14:paraId="6AAC288C" w14:textId="77777777" w:rsidR="005F5468" w:rsidRPr="0000679A" w:rsidRDefault="005F5468" w:rsidP="005F5468">
      <w:pPr>
        <w:autoSpaceDE w:val="0"/>
        <w:autoSpaceDN w:val="0"/>
        <w:adjustRightInd w:val="0"/>
        <w:spacing w:after="0" w:line="240" w:lineRule="auto"/>
        <w:ind w:left="720" w:hanging="720"/>
        <w:jc w:val="left"/>
      </w:pPr>
      <w:r w:rsidRPr="0000679A">
        <w:t xml:space="preserve">PRAKASH, C., GAIKWAD, V., SINGH, R. R. &amp; PRAKASH, O. 2015. Analysis of Emotion Recognition System through Speech Signal Using KNN &amp; GMM Classifier. </w:t>
      </w:r>
      <w:r w:rsidRPr="41A6A102">
        <w:rPr>
          <w:i/>
        </w:rPr>
        <w:t>IOSR Journal of Electronics and Communication Engineering (IOSR-JECE),</w:t>
      </w:r>
      <w:r w:rsidRPr="0000679A">
        <w:t xml:space="preserve"> 10.</w:t>
      </w:r>
    </w:p>
    <w:p w14:paraId="699C792B" w14:textId="77777777" w:rsidR="005F5468" w:rsidRPr="0000679A" w:rsidRDefault="005F5468" w:rsidP="005F5468">
      <w:pPr>
        <w:autoSpaceDE w:val="0"/>
        <w:autoSpaceDN w:val="0"/>
        <w:adjustRightInd w:val="0"/>
        <w:spacing w:after="0" w:line="240" w:lineRule="auto"/>
        <w:ind w:left="720" w:hanging="720"/>
        <w:jc w:val="left"/>
      </w:pPr>
      <w:r w:rsidRPr="0000679A">
        <w:t>RHEIN-WAAL, H. 2017. Enrollment increases at Rhine-Waal University of Applied Sciences (press release).</w:t>
      </w:r>
    </w:p>
    <w:p w14:paraId="32E15F8E" w14:textId="77777777" w:rsidR="005F5468" w:rsidRPr="0000679A" w:rsidRDefault="005F5468" w:rsidP="005F5468">
      <w:pPr>
        <w:autoSpaceDE w:val="0"/>
        <w:autoSpaceDN w:val="0"/>
        <w:adjustRightInd w:val="0"/>
        <w:spacing w:after="0" w:line="240" w:lineRule="auto"/>
        <w:ind w:left="720" w:hanging="720"/>
        <w:jc w:val="left"/>
      </w:pPr>
      <w:r w:rsidRPr="0000679A">
        <w:t xml:space="preserve">SAKSAMUDRE, S. K., SHRISHRIMAL, P. &amp; DESHMUKH, R. 2015. A review on different approaches for speech recognition system. </w:t>
      </w:r>
      <w:r w:rsidRPr="41A6A102">
        <w:rPr>
          <w:i/>
        </w:rPr>
        <w:t>International Journal of Computer Applications,</w:t>
      </w:r>
      <w:r w:rsidRPr="0000679A">
        <w:t xml:space="preserve"> 115.</w:t>
      </w:r>
    </w:p>
    <w:p w14:paraId="0B1BAADF" w14:textId="77777777" w:rsidR="005F5468" w:rsidRPr="0000679A" w:rsidRDefault="005F5468" w:rsidP="005F5468">
      <w:pPr>
        <w:autoSpaceDE w:val="0"/>
        <w:autoSpaceDN w:val="0"/>
        <w:adjustRightInd w:val="0"/>
        <w:spacing w:after="0" w:line="240" w:lineRule="auto"/>
        <w:ind w:left="720" w:hanging="720"/>
        <w:jc w:val="left"/>
      </w:pPr>
      <w:r w:rsidRPr="0000679A">
        <w:t>SCHERER, K. R. A cross-cultural investigation of emotion inferences from voice and speech: Implications for speech technology.  Sixth International Conference on Spoken Language Processing, 2000.</w:t>
      </w:r>
    </w:p>
    <w:p w14:paraId="3F76F026" w14:textId="77777777" w:rsidR="005F5468" w:rsidRPr="0000679A" w:rsidRDefault="005F5468" w:rsidP="005F5468">
      <w:pPr>
        <w:autoSpaceDE w:val="0"/>
        <w:autoSpaceDN w:val="0"/>
        <w:adjustRightInd w:val="0"/>
        <w:spacing w:after="0" w:line="240" w:lineRule="auto"/>
        <w:ind w:left="720" w:hanging="720"/>
        <w:jc w:val="left"/>
      </w:pPr>
      <w:r w:rsidRPr="0000679A">
        <w:t xml:space="preserve">SCHERER, K. R. &amp; CESCHI, G. 1997. Lost luggage: a field study of emotion–antecedent appraisal. </w:t>
      </w:r>
      <w:r w:rsidRPr="41A6A102">
        <w:rPr>
          <w:i/>
        </w:rPr>
        <w:t>Motivation and emotion,</w:t>
      </w:r>
      <w:r w:rsidRPr="0000679A">
        <w:t xml:space="preserve"> 21</w:t>
      </w:r>
      <w:r w:rsidRPr="0000679A">
        <w:rPr>
          <w:b/>
        </w:rPr>
        <w:t>,</w:t>
      </w:r>
      <w:r w:rsidRPr="0000679A">
        <w:t xml:space="preserve"> 211-235.</w:t>
      </w:r>
    </w:p>
    <w:p w14:paraId="63A68B2A" w14:textId="77777777" w:rsidR="005F5468" w:rsidRPr="0000679A" w:rsidRDefault="005F5468" w:rsidP="005F5468">
      <w:pPr>
        <w:autoSpaceDE w:val="0"/>
        <w:autoSpaceDN w:val="0"/>
        <w:adjustRightInd w:val="0"/>
        <w:spacing w:after="0" w:line="240" w:lineRule="auto"/>
        <w:ind w:left="720" w:hanging="720"/>
        <w:jc w:val="left"/>
      </w:pPr>
      <w:r w:rsidRPr="0000679A">
        <w:t xml:space="preserve">SCHULLER, B. W. 2018. Speech emotion recognition: two decades in a nutshell, benchmarks, and ongoing trends. </w:t>
      </w:r>
      <w:r w:rsidRPr="41A6A102">
        <w:rPr>
          <w:i/>
        </w:rPr>
        <w:t>Commun. ACM,</w:t>
      </w:r>
      <w:r w:rsidRPr="0000679A">
        <w:t xml:space="preserve"> 61</w:t>
      </w:r>
      <w:r w:rsidRPr="0000679A">
        <w:rPr>
          <w:b/>
        </w:rPr>
        <w:t>,</w:t>
      </w:r>
      <w:r w:rsidRPr="0000679A">
        <w:t xml:space="preserve"> 90-99.</w:t>
      </w:r>
    </w:p>
    <w:p w14:paraId="0735C06C" w14:textId="77777777" w:rsidR="005F5468" w:rsidRPr="0000679A" w:rsidRDefault="005F5468" w:rsidP="005F5468">
      <w:pPr>
        <w:autoSpaceDE w:val="0"/>
        <w:autoSpaceDN w:val="0"/>
        <w:adjustRightInd w:val="0"/>
        <w:spacing w:after="0" w:line="240" w:lineRule="auto"/>
        <w:ind w:left="720" w:hanging="720"/>
        <w:jc w:val="left"/>
      </w:pPr>
      <w:r w:rsidRPr="0000679A">
        <w:t xml:space="preserve">SHIVHARE, S. N. &amp; KHETHAWAT, S. 2012. Emotion detection from text. </w:t>
      </w:r>
      <w:r w:rsidRPr="0000679A">
        <w:rPr>
          <w:i/>
        </w:rPr>
        <w:t>arXiv preprint arXiv:1205.4944</w:t>
      </w:r>
      <w:r w:rsidRPr="0000679A">
        <w:t>.</w:t>
      </w:r>
    </w:p>
    <w:p w14:paraId="3423B3DF" w14:textId="77777777" w:rsidR="005F5468" w:rsidRPr="0000679A" w:rsidRDefault="005F5468" w:rsidP="005F5468">
      <w:pPr>
        <w:autoSpaceDE w:val="0"/>
        <w:autoSpaceDN w:val="0"/>
        <w:adjustRightInd w:val="0"/>
        <w:spacing w:after="0" w:line="240" w:lineRule="auto"/>
        <w:ind w:left="720" w:hanging="720"/>
        <w:jc w:val="left"/>
      </w:pPr>
      <w:r w:rsidRPr="0000679A">
        <w:t>VOGT, T. 2010. Real-time automatic emotion recognition from speech.</w:t>
      </w:r>
    </w:p>
    <w:p w14:paraId="58B8342C" w14:textId="77777777" w:rsidR="005F5468" w:rsidRPr="0000679A" w:rsidRDefault="005F5468" w:rsidP="005F5468">
      <w:pPr>
        <w:autoSpaceDE w:val="0"/>
        <w:autoSpaceDN w:val="0"/>
        <w:adjustRightInd w:val="0"/>
        <w:spacing w:after="0" w:line="240" w:lineRule="auto"/>
        <w:ind w:left="720" w:hanging="720"/>
        <w:jc w:val="left"/>
      </w:pPr>
      <w:r w:rsidRPr="0000679A">
        <w:t>VOGT, T., ANDRÉ, E. &amp; BEE, N. EmoVoice—A framework for online recognition of emotions from voice.  International Tutorial and Research Workshop on Perception and Interactive Technologies for Speech-Based Systems, 2008. Springer, 188-199.</w:t>
      </w:r>
    </w:p>
    <w:p w14:paraId="2DB664BC" w14:textId="77777777" w:rsidR="005F5468" w:rsidRPr="0000679A" w:rsidRDefault="005F5468" w:rsidP="005F5468">
      <w:pPr>
        <w:autoSpaceDE w:val="0"/>
        <w:autoSpaceDN w:val="0"/>
        <w:adjustRightInd w:val="0"/>
        <w:spacing w:after="0" w:line="240" w:lineRule="auto"/>
        <w:ind w:left="720" w:hanging="720"/>
        <w:jc w:val="left"/>
      </w:pPr>
      <w:r w:rsidRPr="0000679A">
        <w:t xml:space="preserve">WAARAMAA, T., ALKU, P. &amp; LAUKKANEN, A.-M. 2006. The role of F3 in the vocal expression of emotions. </w:t>
      </w:r>
      <w:r w:rsidRPr="41A6A102">
        <w:rPr>
          <w:i/>
        </w:rPr>
        <w:t>Logopedics Phoniatrics Vocology,</w:t>
      </w:r>
      <w:r w:rsidRPr="0000679A">
        <w:t xml:space="preserve"> 31</w:t>
      </w:r>
      <w:r w:rsidRPr="0000679A">
        <w:rPr>
          <w:b/>
        </w:rPr>
        <w:t>,</w:t>
      </w:r>
      <w:r w:rsidRPr="0000679A">
        <w:t xml:space="preserve"> 153-156.</w:t>
      </w:r>
    </w:p>
    <w:p w14:paraId="3634C8C6" w14:textId="1AD3BE19" w:rsidR="005F5468" w:rsidRDefault="005F5468" w:rsidP="005F5468"/>
    <w:p w14:paraId="220721EF" w14:textId="77777777" w:rsidR="005F5468" w:rsidRDefault="005F5468" w:rsidP="005F5468">
      <w:pPr>
        <w:spacing w:after="160" w:line="259" w:lineRule="auto"/>
      </w:pPr>
      <w:r>
        <w:br w:type="page"/>
      </w:r>
    </w:p>
    <w:p w14:paraId="70D4E462" w14:textId="7CA480DE" w:rsidR="00A70196" w:rsidRDefault="0000679A" w:rsidP="00187B30">
      <w:pPr>
        <w:pStyle w:val="Heading1"/>
        <w:numPr>
          <w:ilvl w:val="0"/>
          <w:numId w:val="0"/>
        </w:numPr>
      </w:pPr>
      <w:bookmarkStart w:id="255" w:name="_Toc459843"/>
      <w:r>
        <w:lastRenderedPageBreak/>
        <w:t>Appendices</w:t>
      </w:r>
      <w:bookmarkEnd w:id="253"/>
      <w:bookmarkEnd w:id="254"/>
      <w:bookmarkEnd w:id="255"/>
    </w:p>
    <w:p w14:paraId="2C6CBD62" w14:textId="7CA480DE" w:rsidR="00FE4244" w:rsidRDefault="00A93144" w:rsidP="00187B30">
      <w:pPr>
        <w:pStyle w:val="Heading2"/>
        <w:numPr>
          <w:ilvl w:val="0"/>
          <w:numId w:val="0"/>
        </w:numPr>
      </w:pPr>
      <w:bookmarkStart w:id="256" w:name="_Toc459844"/>
      <w:r>
        <w:t>Questionnaire</w:t>
      </w:r>
      <w:bookmarkEnd w:id="256"/>
    </w:p>
    <w:p w14:paraId="4DBF56E5" w14:textId="3338EE81" w:rsidR="00A93144" w:rsidRPr="00A93144" w:rsidRDefault="00A93144" w:rsidP="00A93144">
      <w:r w:rsidRPr="00A93144">
        <w:t>We will not collect your name or any information that could give an indication about your identity. Please also do not reveal the identity and names of other students, faculties or teachers.</w:t>
      </w:r>
    </w:p>
    <w:p w14:paraId="73E94276" w14:textId="2123C9AC" w:rsidR="00A93144" w:rsidRPr="00A93144" w:rsidRDefault="00A93144" w:rsidP="00A93144">
      <w:r w:rsidRPr="00A93144">
        <w:rPr>
          <w:b/>
          <w:bCs/>
        </w:rPr>
        <w:t>Demographics</w:t>
      </w:r>
    </w:p>
    <w:p w14:paraId="7983C3E8" w14:textId="7CA480DE" w:rsidR="00A93144" w:rsidRPr="00A93144" w:rsidRDefault="00A93144" w:rsidP="004D755D">
      <w:pPr>
        <w:pStyle w:val="ListParagraph"/>
        <w:numPr>
          <w:ilvl w:val="0"/>
          <w:numId w:val="58"/>
        </w:numPr>
        <w:tabs>
          <w:tab w:val="num" w:pos="720"/>
        </w:tabs>
      </w:pPr>
      <w:r w:rsidRPr="00A93144">
        <w:t>Which country are you from?</w:t>
      </w:r>
    </w:p>
    <w:p w14:paraId="4EFF8B86" w14:textId="494544B7" w:rsidR="00A93144" w:rsidRPr="00A93144" w:rsidRDefault="00A93144" w:rsidP="004D755D">
      <w:pPr>
        <w:pStyle w:val="ListParagraph"/>
        <w:numPr>
          <w:ilvl w:val="0"/>
          <w:numId w:val="58"/>
        </w:numPr>
      </w:pPr>
      <w:r w:rsidRPr="00A93144">
        <w:t>Are you a bachelor's or a master's student?</w:t>
      </w:r>
    </w:p>
    <w:p w14:paraId="3F43D243" w14:textId="4FF3424F" w:rsidR="00A93144" w:rsidRPr="00A93144" w:rsidRDefault="00A93144" w:rsidP="00A93144">
      <w:r w:rsidRPr="00A93144">
        <w:rPr>
          <w:b/>
          <w:bCs/>
        </w:rPr>
        <w:t>Teaching methodology and style</w:t>
      </w:r>
    </w:p>
    <w:p w14:paraId="46D691BE" w14:textId="7CA480DE" w:rsidR="00A93144" w:rsidRPr="00A93144" w:rsidRDefault="00A93144" w:rsidP="004D755D">
      <w:pPr>
        <w:tabs>
          <w:tab w:val="num" w:pos="720"/>
        </w:tabs>
      </w:pPr>
      <w:r w:rsidRPr="00A93144">
        <w:t>How would you comment on your satisfaction with teaching methodology and style? What is done well, would could be improved? To illustrate this question, we would like to tell you two scenarios:</w:t>
      </w:r>
    </w:p>
    <w:p w14:paraId="30A1FA78" w14:textId="7CA480DE" w:rsidR="00A93144" w:rsidRPr="00A93144" w:rsidRDefault="00A93144" w:rsidP="00B17A10">
      <w:pPr>
        <w:pStyle w:val="ListParagraph"/>
        <w:numPr>
          <w:ilvl w:val="0"/>
          <w:numId w:val="59"/>
        </w:numPr>
      </w:pPr>
      <w:r w:rsidRPr="00A93144">
        <w:t>[explanation]: Stating teaching methodology we refer to different styles of teaching. These may be influenced for example by a teacher’s personality, culture, beliefs and mood. Some examples may be that the style differs in formal vs. informal, practical vs. theoretical, engaging vs. monologue based, difficult vs. easy, fast vs. slow. Methods may also differ in practical vs. theoretical style, homework and assignments vs. longer lectures.</w:t>
      </w:r>
    </w:p>
    <w:p w14:paraId="51129C45" w14:textId="7CA480DE" w:rsidR="00A93144" w:rsidRPr="00A93144" w:rsidRDefault="00A93144" w:rsidP="00B17A10">
      <w:pPr>
        <w:pStyle w:val="ListParagraph"/>
        <w:numPr>
          <w:ilvl w:val="0"/>
          <w:numId w:val="59"/>
        </w:numPr>
      </w:pPr>
      <w:r w:rsidRPr="00A93144">
        <w:t>Student 1: He thinks that his education system is delivery based. Delivery based means, everything is taught in class. Additionally, assignments are given to build expertise on a topic, but now he is in Germany and the teaching method is totally different, where it is more inclined to self-learning. For him, it is difficult to manage his time, because he is in the habit of learning delivery-based, which is making him feel stressed, pressured and overwhelmed. This is, because he is used to receiving information pre-processed and expressed in natural language by the teacher, therefore understanding now is lower and he feels sad.</w:t>
      </w:r>
    </w:p>
    <w:p w14:paraId="03AF4F58" w14:textId="75E04436" w:rsidR="00A93144" w:rsidRDefault="00A93144" w:rsidP="00B17A10">
      <w:pPr>
        <w:pStyle w:val="ListParagraph"/>
        <w:numPr>
          <w:ilvl w:val="0"/>
          <w:numId w:val="59"/>
        </w:numPr>
      </w:pPr>
      <w:r w:rsidRPr="00A93144">
        <w:t xml:space="preserve">Student 2: In an American way taught class, all points from the content are taught in class and many assignments are given that </w:t>
      </w:r>
      <w:proofErr w:type="gramStart"/>
      <w:r w:rsidRPr="00A93144">
        <w:t>have to</w:t>
      </w:r>
      <w:proofErr w:type="gramEnd"/>
      <w:r w:rsidRPr="00A93144">
        <w:t xml:space="preserve"> be delivered each week. Although this is known back from school, this is not a common lecture style the German student knows from university. Currently he has mixed feelings about this lecture. On the one hand, he feels that he really digs deep into the lecture content and </w:t>
      </w:r>
      <w:proofErr w:type="gramStart"/>
      <w:r w:rsidRPr="00A93144">
        <w:t>has the opportunity to</w:t>
      </w:r>
      <w:proofErr w:type="gramEnd"/>
      <w:r w:rsidRPr="00A93144">
        <w:t xml:space="preserve"> apply everything very practically, which makes him feel confident about the exam. On the other hand, the assignments require a lot of time and not every assignment he feels to be necessary, when he long has got the concept of it, which makes him feel stressed and partly angry due to the plethora of classes and hours he puts into university and still feels overwhelmed handling all of it. </w:t>
      </w:r>
    </w:p>
    <w:p w14:paraId="37A5CEDB" w14:textId="77777777" w:rsidR="00937DEA" w:rsidRPr="00A93144" w:rsidRDefault="00937DEA" w:rsidP="00937DEA">
      <w:pPr>
        <w:ind w:left="360"/>
      </w:pPr>
    </w:p>
    <w:p w14:paraId="778389B4" w14:textId="7CA480DE" w:rsidR="00A93144" w:rsidRPr="00A93144" w:rsidRDefault="00A93144" w:rsidP="00A93144">
      <w:r w:rsidRPr="00A93144">
        <w:rPr>
          <w:b/>
          <w:bCs/>
        </w:rPr>
        <w:lastRenderedPageBreak/>
        <w:t>Course Curriculum</w:t>
      </w:r>
    </w:p>
    <w:p w14:paraId="108384F9" w14:textId="385F74B3" w:rsidR="00A93144" w:rsidRPr="00A93144" w:rsidRDefault="00A93144" w:rsidP="00B17A10">
      <w:r w:rsidRPr="00A93144">
        <w:t xml:space="preserve"> How do you feel about the course curriculum? Are changes required or is it fine?</w:t>
      </w:r>
    </w:p>
    <w:p w14:paraId="2090F95C" w14:textId="7CA480DE" w:rsidR="00A93144" w:rsidRPr="00A93144" w:rsidRDefault="00A93144" w:rsidP="00B17A10">
      <w:pPr>
        <w:pStyle w:val="ListParagraph"/>
        <w:numPr>
          <w:ilvl w:val="0"/>
          <w:numId w:val="60"/>
        </w:numPr>
      </w:pPr>
      <w:r w:rsidRPr="00A93144">
        <w:t>[explanation]: With course curriculum we refer to the content and area of curriculum, topicality and inclusion of current trends, number subjects, offering of electives, depth of the courses and applicability.</w:t>
      </w:r>
    </w:p>
    <w:p w14:paraId="74BAFB09" w14:textId="7CA480DE" w:rsidR="00A93144" w:rsidRPr="00A93144" w:rsidRDefault="00A93144" w:rsidP="00B17A10">
      <w:pPr>
        <w:pStyle w:val="ListParagraph"/>
        <w:numPr>
          <w:ilvl w:val="0"/>
          <w:numId w:val="60"/>
        </w:numPr>
      </w:pPr>
      <w:r w:rsidRPr="00A93144">
        <w:t xml:space="preserve">Student 1: A student feels there are too many courses and there is too little time left for it. To her, too many courses are fit into one semester. As all subjects from one semester </w:t>
      </w:r>
      <w:proofErr w:type="gramStart"/>
      <w:r w:rsidRPr="00A93144">
        <w:t>have to</w:t>
      </w:r>
      <w:proofErr w:type="gramEnd"/>
      <w:r w:rsidRPr="00A93144">
        <w:t xml:space="preserve"> be completed in that same semester, it is difficult to decide on which and how many subjects to take. This feels like a burden, when just starting with a course. This also adds up to the time expenditure of daily life such as travelling to university, cooking and so on. She feels that she cannot completely grasp the subject in one semester, which is unsatisfying and makes her feel less confident regarding the understanding of the topic. She would like to give her best in every </w:t>
      </w:r>
      <w:proofErr w:type="gramStart"/>
      <w:r w:rsidRPr="00A93144">
        <w:t>subject, but</w:t>
      </w:r>
      <w:proofErr w:type="gramEnd"/>
      <w:r w:rsidRPr="00A93144">
        <w:t xml:space="preserve"> cannot do due to the time schedule.</w:t>
      </w:r>
    </w:p>
    <w:p w14:paraId="443D8673" w14:textId="7CA480DE" w:rsidR="00A93144" w:rsidRPr="00A93144" w:rsidRDefault="00A93144" w:rsidP="00B17A10">
      <w:pPr>
        <w:pStyle w:val="ListParagraph"/>
        <w:numPr>
          <w:ilvl w:val="0"/>
          <w:numId w:val="60"/>
        </w:numPr>
      </w:pPr>
      <w:r w:rsidRPr="00A93144">
        <w:t xml:space="preserve">Student 2: A student feels grateful for having taken obligatory courses that he would not have taken, if he would have to make the choice. In those courses, he got to know the importance of the courses after attending them. Especially, due to soft skill courses that may seem unimportant, he now feels more confident and conscious about his actions. Apart from that he feels the course curriculum to be very good designed for his future work and not as generalized and broad as other masters. He can see the direction and feels happy about taking that direction. </w:t>
      </w:r>
    </w:p>
    <w:p w14:paraId="65BFDDD4" w14:textId="0518EF3A" w:rsidR="00A93144" w:rsidRPr="00A93144" w:rsidRDefault="00A93144" w:rsidP="00A93144">
      <w:r w:rsidRPr="00A93144">
        <w:t xml:space="preserve"> </w:t>
      </w:r>
      <w:r w:rsidRPr="00A93144">
        <w:rPr>
          <w:b/>
          <w:bCs/>
        </w:rPr>
        <w:t>Timing of classes</w:t>
      </w:r>
    </w:p>
    <w:p w14:paraId="0922B186" w14:textId="7920A1AD" w:rsidR="00A93144" w:rsidRPr="00A93144" w:rsidRDefault="00A93144" w:rsidP="00B17A10">
      <w:pPr>
        <w:tabs>
          <w:tab w:val="num" w:pos="720"/>
        </w:tabs>
      </w:pPr>
      <w:r w:rsidRPr="00A93144">
        <w:t xml:space="preserve"> What is your opinion on the start times and duration of classes in your studies?</w:t>
      </w:r>
    </w:p>
    <w:p w14:paraId="13011A8E" w14:textId="35EF5EB6" w:rsidR="00A93144" w:rsidRPr="00A93144" w:rsidRDefault="00A93144" w:rsidP="00B17A10">
      <w:pPr>
        <w:pStyle w:val="ListParagraph"/>
        <w:numPr>
          <w:ilvl w:val="0"/>
          <w:numId w:val="62"/>
        </w:numPr>
      </w:pPr>
      <w:r w:rsidRPr="00A93144">
        <w:t>Student 1: The student feels uncomfortable with the start times of the classes. He has the habit of working late in the night, so classes starting at 8:00 are too early for him. In his prior experience, everything started at 9:30, so he feels stressed and half asleep trying to attend a very early class. Then, if the class continues for multiple hours and continues until the evening, he feels very tired not being able to concentrate. With this, he feels frustrated and angry. Especially block courses result in big disappointment.</w:t>
      </w:r>
    </w:p>
    <w:p w14:paraId="2C6467E5" w14:textId="7CA480DE" w:rsidR="00A93144" w:rsidRPr="00A93144" w:rsidRDefault="00A93144" w:rsidP="00B17A10">
      <w:pPr>
        <w:pStyle w:val="ListParagraph"/>
        <w:numPr>
          <w:ilvl w:val="0"/>
          <w:numId w:val="62"/>
        </w:numPr>
      </w:pPr>
      <w:r w:rsidRPr="00A93144">
        <w:t>Student 2: Student 2 feels that block courses are very effective, since they are very condensed. Some courses are only on few days then running for the whole day. After that, they leave a long time until the next lecture. She feels motivated about the fact that she can manage her time on her own and therefore she also feels confident and optimistic about the grades in these subjects. She also feels comfortable with the start times.</w:t>
      </w:r>
    </w:p>
    <w:p w14:paraId="22F27969" w14:textId="7CA480DE" w:rsidR="00A93144" w:rsidRPr="00A93144" w:rsidRDefault="00A93144" w:rsidP="00A93144">
      <w:r w:rsidRPr="00A93144">
        <w:lastRenderedPageBreak/>
        <w:t xml:space="preserve">   </w:t>
      </w:r>
    </w:p>
    <w:p w14:paraId="4B2873FB" w14:textId="7CA480DE" w:rsidR="00A93144" w:rsidRPr="00A93144" w:rsidRDefault="00A93144" w:rsidP="00A93144">
      <w:r w:rsidRPr="00A93144">
        <w:rPr>
          <w:b/>
          <w:bCs/>
        </w:rPr>
        <w:t>Quality of teaching</w:t>
      </w:r>
    </w:p>
    <w:p w14:paraId="26D8BC4D" w14:textId="3BC2F7DC" w:rsidR="00A93144" w:rsidRPr="00A93144" w:rsidRDefault="00A93144" w:rsidP="00B17A10">
      <w:pPr>
        <w:tabs>
          <w:tab w:val="num" w:pos="720"/>
        </w:tabs>
      </w:pPr>
      <w:r w:rsidRPr="00A93144">
        <w:t>What do you think about the preparation of cours</w:t>
      </w:r>
      <w:r w:rsidR="00B17A10">
        <w:t>e</w:t>
      </w:r>
      <w:r w:rsidRPr="00A93144">
        <w:t xml:space="preserve"> and material for your subjects?</w:t>
      </w:r>
    </w:p>
    <w:p w14:paraId="63BCA445" w14:textId="7CA480DE" w:rsidR="00A93144" w:rsidRPr="00A93144" w:rsidRDefault="00A93144" w:rsidP="00B17A10">
      <w:r w:rsidRPr="00A93144">
        <w:t>How knowledgeable do you see your professors in the classes they teach?</w:t>
      </w:r>
    </w:p>
    <w:p w14:paraId="56F6E426" w14:textId="7CA480DE" w:rsidR="00A93144" w:rsidRPr="00A93144" w:rsidRDefault="00A93144" w:rsidP="00B17A10">
      <w:pPr>
        <w:pStyle w:val="ListParagraph"/>
        <w:numPr>
          <w:ilvl w:val="0"/>
          <w:numId w:val="63"/>
        </w:numPr>
      </w:pPr>
      <w:r w:rsidRPr="00A93144">
        <w:t>There is one teacher who is very active and very intense in his classes. He has much experience and is knowledgeable about the lecture. Also, he is demanding and needs perfection in everything. Student 1 feels happy and motivated about this, as this knowledge and confidence reflects on him and engages him. Student 2 sees him walk in the class with so much energy and feels pressurized with all the demands that he states and scared to match the criteria.</w:t>
      </w:r>
    </w:p>
    <w:p w14:paraId="589B7406" w14:textId="7CA480DE" w:rsidR="00A93144" w:rsidRPr="00A93144" w:rsidRDefault="00A93144" w:rsidP="00B17A10">
      <w:pPr>
        <w:pStyle w:val="ListParagraph"/>
        <w:numPr>
          <w:ilvl w:val="0"/>
          <w:numId w:val="63"/>
        </w:numPr>
      </w:pPr>
      <w:r w:rsidRPr="00A93144">
        <w:t xml:space="preserve">There is a second teacher who is not well prepared, casual, tired and not very present. Student 1 feels bored and his interest gone in this subject. Although the subject that is taught appeals to him, he does not feel like attending classes and unmotivated. Student 2 feels positive, as demands are </w:t>
      </w:r>
      <w:proofErr w:type="gramStart"/>
      <w:r w:rsidRPr="00A93144">
        <w:t>lower</w:t>
      </w:r>
      <w:proofErr w:type="gramEnd"/>
      <w:r w:rsidRPr="00A93144">
        <w:t xml:space="preserve"> and she is able to do something creative in this class. She can study what she feels is important.</w:t>
      </w:r>
    </w:p>
    <w:p w14:paraId="5EBEEB6F" w14:textId="7CA480DE" w:rsidR="00A93144" w:rsidRPr="00A93144" w:rsidRDefault="00A93144" w:rsidP="00A93144">
      <w:r w:rsidRPr="00A93144">
        <w:rPr>
          <w:b/>
          <w:bCs/>
        </w:rPr>
        <w:t>Evaluation patterns</w:t>
      </w:r>
    </w:p>
    <w:p w14:paraId="060338FB" w14:textId="7CA480DE" w:rsidR="00A93144" w:rsidRPr="00A93144" w:rsidRDefault="00A93144" w:rsidP="00B17A10">
      <w:pPr>
        <w:tabs>
          <w:tab w:val="num" w:pos="720"/>
        </w:tabs>
      </w:pPr>
      <w:r w:rsidRPr="00A93144">
        <w:t>What are your thoughts about the setup and conduct of exams and other methods of grading? Are they designed properly in your field?</w:t>
      </w:r>
    </w:p>
    <w:p w14:paraId="44AD9BC6" w14:textId="7CA480DE" w:rsidR="00A93144" w:rsidRPr="00A93144" w:rsidRDefault="00A93144" w:rsidP="00F302E8">
      <w:pPr>
        <w:pStyle w:val="ListParagraph"/>
        <w:numPr>
          <w:ilvl w:val="0"/>
          <w:numId w:val="64"/>
        </w:numPr>
      </w:pPr>
      <w:r w:rsidRPr="00A93144">
        <w:t xml:space="preserve">Student 1 feels hectic about the design of evaluation. He has ca. eight subjects parallely and he needs to submit weekly parts that may be graded and are </w:t>
      </w:r>
      <w:proofErr w:type="gramStart"/>
      <w:r w:rsidRPr="00A93144">
        <w:t>taken into account</w:t>
      </w:r>
      <w:proofErr w:type="gramEnd"/>
      <w:r w:rsidRPr="00A93144">
        <w:t xml:space="preserve"> to the full grade. In past, he could better manage time for evaluation, as he could concentrate a few weeks before the exams on evaluation. He could handle different subjects as required, some continuously prepared and others prepared before the exams. The fact that exams can only be taken once per year also pressurizes him and frightens him.</w:t>
      </w:r>
    </w:p>
    <w:p w14:paraId="533DC34F" w14:textId="7CA480DE" w:rsidR="00A93144" w:rsidRPr="00A93144" w:rsidRDefault="00A93144" w:rsidP="00F302E8">
      <w:pPr>
        <w:pStyle w:val="ListParagraph"/>
        <w:numPr>
          <w:ilvl w:val="0"/>
          <w:numId w:val="64"/>
        </w:numPr>
      </w:pPr>
      <w:r w:rsidRPr="00A93144">
        <w:t>Student 2 is happy about the fact that for some subjects there are only presentations to be prepared and no written exams or reports to be submitted. This way, student 2 can dedicate her time to other subjects. With having to continuously hand in work she also feels motivated to work continuously and stretch energy across the semester.</w:t>
      </w:r>
    </w:p>
    <w:p w14:paraId="5E864C34" w14:textId="67B2FE6B" w:rsidR="00A93144" w:rsidRPr="00A93144" w:rsidRDefault="00A93144" w:rsidP="00A93144">
      <w:r w:rsidRPr="00A93144">
        <w:rPr>
          <w:b/>
          <w:bCs/>
        </w:rPr>
        <w:t>Emotional State</w:t>
      </w:r>
    </w:p>
    <w:p w14:paraId="6126418D" w14:textId="79A910DB" w:rsidR="00343ACF" w:rsidRDefault="00A93144" w:rsidP="00F302E8">
      <w:r w:rsidRPr="00A93144">
        <w:t>Do you currently feel to be in an emotional state?</w:t>
      </w:r>
    </w:p>
    <w:p w14:paraId="65F8A98D" w14:textId="77777777" w:rsidR="00343ACF" w:rsidRDefault="00343ACF">
      <w:pPr>
        <w:spacing w:after="160" w:line="259" w:lineRule="auto"/>
        <w:jc w:val="left"/>
      </w:pPr>
      <w:r>
        <w:br w:type="page"/>
      </w:r>
    </w:p>
    <w:p w14:paraId="20FA9693" w14:textId="2EAB17E6" w:rsidR="00127E1B" w:rsidRPr="002151E1" w:rsidRDefault="00FD0D17" w:rsidP="00FD0D17">
      <w:pPr>
        <w:pStyle w:val="Heading2"/>
        <w:numPr>
          <w:ilvl w:val="0"/>
          <w:numId w:val="0"/>
        </w:numPr>
        <w:rPr>
          <w:lang w:val="de-DE"/>
        </w:rPr>
      </w:pPr>
      <w:bookmarkStart w:id="257" w:name="_Toc459845"/>
      <w:r w:rsidRPr="002151E1">
        <w:rPr>
          <w:lang w:val="de-DE"/>
        </w:rPr>
        <w:lastRenderedPageBreak/>
        <w:t>Code Repository</w:t>
      </w:r>
      <w:bookmarkEnd w:id="257"/>
    </w:p>
    <w:p w14:paraId="6F8DEF9B" w14:textId="23807C5C" w:rsidR="00C62FD5" w:rsidRPr="002151E1" w:rsidRDefault="00583139" w:rsidP="00A93144">
      <w:pPr>
        <w:rPr>
          <w:lang w:val="de-DE"/>
        </w:rPr>
      </w:pPr>
      <w:hyperlink r:id="rId33" w:history="1">
        <w:r w:rsidR="00C62FD5" w:rsidRPr="002151E1">
          <w:rPr>
            <w:rStyle w:val="Hyperlink"/>
            <w:lang w:val="de-DE"/>
          </w:rPr>
          <w:t>https://github.com/Vincentxyz/ARP_Emotions</w:t>
        </w:r>
      </w:hyperlink>
    </w:p>
    <w:p w14:paraId="2ACD5D49" w14:textId="5A10EB40" w:rsidR="00A93144" w:rsidRDefault="00C62FD5" w:rsidP="00F8522B">
      <w:pPr>
        <w:pStyle w:val="TOCHeading"/>
      </w:pPr>
      <w:r w:rsidRPr="002151E1">
        <w:rPr>
          <w:rPrChange w:id="258" w:author="Vincent Meyer_zu_Wickern" w:date="2019-02-08T17:59:00Z">
            <w:rPr>
              <w:lang w:val="de-DE"/>
            </w:rPr>
          </w:rPrChange>
        </w:rPr>
        <w:br w:type="page"/>
      </w:r>
      <w:r w:rsidR="00F8522B" w:rsidRPr="00F8522B">
        <w:lastRenderedPageBreak/>
        <w:t>Declaration of Authenticity</w:t>
      </w:r>
    </w:p>
    <w:p w14:paraId="71788366" w14:textId="6341CEB4" w:rsidR="0064296B" w:rsidRPr="0064296B" w:rsidRDefault="0064296B" w:rsidP="0064296B">
      <w:pPr>
        <w:spacing w:after="0"/>
        <w:ind w:firstLine="567"/>
        <w:rPr>
          <w:rFonts w:ascii="Times" w:eastAsia="Times New Roman" w:hAnsi="Times" w:cs="Times"/>
          <w:szCs w:val="24"/>
          <w:lang w:eastAsia="de-DE"/>
        </w:rPr>
      </w:pPr>
      <w:r>
        <w:rPr>
          <w:rFonts w:ascii="Times" w:eastAsia="Times New Roman" w:hAnsi="Times" w:cs="Times"/>
          <w:szCs w:val="24"/>
          <w:lang w:eastAsia="de-DE"/>
        </w:rPr>
        <w:t>We</w:t>
      </w:r>
      <w:r w:rsidR="0037385C">
        <w:rPr>
          <w:rFonts w:ascii="Times" w:eastAsia="Times New Roman" w:hAnsi="Times" w:cs="Times"/>
          <w:szCs w:val="24"/>
          <w:lang w:eastAsia="de-DE"/>
        </w:rPr>
        <w:t xml:space="preserve"> </w:t>
      </w:r>
      <w:r w:rsidRPr="0064296B">
        <w:rPr>
          <w:rFonts w:ascii="Times" w:eastAsia="Times New Roman" w:hAnsi="Times" w:cs="Times"/>
          <w:szCs w:val="24"/>
          <w:lang w:eastAsia="de-DE"/>
        </w:rPr>
        <w:t xml:space="preserve">hereby declare that the work presented herein is </w:t>
      </w:r>
      <w:r w:rsidR="00F55D04">
        <w:rPr>
          <w:rFonts w:ascii="Times" w:eastAsia="Times New Roman" w:hAnsi="Times" w:cs="Times"/>
          <w:szCs w:val="24"/>
          <w:lang w:eastAsia="de-DE"/>
        </w:rPr>
        <w:t>our</w:t>
      </w:r>
      <w:r w:rsidRPr="0064296B">
        <w:rPr>
          <w:rFonts w:ascii="Times" w:eastAsia="Times New Roman" w:hAnsi="Times" w:cs="Times"/>
          <w:szCs w:val="24"/>
          <w:lang w:eastAsia="de-DE"/>
        </w:rPr>
        <w:t xml:space="preserve"> own work completed without the use of any aids other than those listed. Any material from other sources or works done by others has been given due acknowledgement and listed in the reference section. Sentences or parts of sentences quoted literally are marked as quotations; identification of other references </w:t>
      </w:r>
      <w:proofErr w:type="gramStart"/>
      <w:r w:rsidRPr="0064296B">
        <w:rPr>
          <w:rFonts w:ascii="Times" w:eastAsia="Times New Roman" w:hAnsi="Times" w:cs="Times"/>
          <w:szCs w:val="24"/>
          <w:lang w:eastAsia="de-DE"/>
        </w:rPr>
        <w:t>with regard to</w:t>
      </w:r>
      <w:proofErr w:type="gramEnd"/>
      <w:r w:rsidRPr="0064296B">
        <w:rPr>
          <w:rFonts w:ascii="Times" w:eastAsia="Times New Roman" w:hAnsi="Times" w:cs="Times"/>
          <w:szCs w:val="24"/>
          <w:lang w:eastAsia="de-DE"/>
        </w:rPr>
        <w:t xml:space="preserve"> the statement and scope of the work is quoted.</w:t>
      </w:r>
    </w:p>
    <w:p w14:paraId="561DD422" w14:textId="101AF948" w:rsidR="00F8522B" w:rsidRDefault="0064296B" w:rsidP="00B23571">
      <w:pPr>
        <w:spacing w:after="0"/>
        <w:ind w:firstLine="567"/>
        <w:rPr>
          <w:rFonts w:ascii="Times" w:eastAsia="Times New Roman" w:hAnsi="Times" w:cs="Times"/>
          <w:szCs w:val="24"/>
          <w:lang w:eastAsia="de-DE"/>
        </w:rPr>
      </w:pPr>
      <w:r w:rsidRPr="0064296B">
        <w:rPr>
          <w:rFonts w:ascii="Times" w:eastAsia="Times New Roman" w:hAnsi="Times" w:cs="Times"/>
          <w:szCs w:val="24"/>
          <w:lang w:eastAsia="de-DE"/>
        </w:rPr>
        <w:t xml:space="preserve">The work presented herein has not been published or submitted elsewhere for assessment in the same or a similar form.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retain a copy of this assignment until after the Board of Examiners has published the results, which </w:t>
      </w:r>
      <w:r w:rsidR="00F55D04">
        <w:rPr>
          <w:rFonts w:ascii="Times" w:eastAsia="Times New Roman" w:hAnsi="Times" w:cs="Times"/>
          <w:szCs w:val="24"/>
          <w:lang w:eastAsia="de-DE"/>
        </w:rPr>
        <w:t>we</w:t>
      </w:r>
      <w:r w:rsidRPr="0064296B">
        <w:rPr>
          <w:rFonts w:ascii="Times" w:eastAsia="Times New Roman" w:hAnsi="Times" w:cs="Times"/>
          <w:szCs w:val="24"/>
          <w:lang w:eastAsia="de-DE"/>
        </w:rPr>
        <w:t xml:space="preserve"> will make available on request.</w:t>
      </w:r>
    </w:p>
    <w:p w14:paraId="75D9EAD6" w14:textId="77777777" w:rsidR="00F065AD" w:rsidRDefault="00F065AD" w:rsidP="00B23571">
      <w:pPr>
        <w:spacing w:after="0"/>
        <w:ind w:firstLine="567"/>
        <w:rPr>
          <w:rFonts w:ascii="Times" w:eastAsia="Times New Roman" w:hAnsi="Times" w:cs="Times"/>
          <w:szCs w:val="24"/>
          <w:lang w:eastAsia="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654"/>
        <w:gridCol w:w="2128"/>
        <w:gridCol w:w="1273"/>
        <w:gridCol w:w="3092"/>
      </w:tblGrid>
      <w:tr w:rsidR="004772C0" w14:paraId="1A0A8A34" w14:textId="77777777" w:rsidTr="008C2CEA">
        <w:trPr>
          <w:trHeight w:val="20"/>
        </w:trPr>
        <w:tc>
          <w:tcPr>
            <w:tcW w:w="1760" w:type="dxa"/>
          </w:tcPr>
          <w:p w14:paraId="48B007A8" w14:textId="65861CAC" w:rsidR="005E7C74" w:rsidRPr="002151E1" w:rsidRDefault="005E7C74" w:rsidP="005E7C74">
            <w:pPr>
              <w:spacing w:after="0" w:line="240" w:lineRule="auto"/>
              <w:jc w:val="left"/>
              <w:rPr>
                <w:rFonts w:ascii="Calibri" w:eastAsia="Times New Roman" w:hAnsi="Calibri" w:cs="Calibri"/>
                <w:sz w:val="22"/>
              </w:rPr>
            </w:pPr>
          </w:p>
          <w:p w14:paraId="1153C8C1" w14:textId="6506EA5E" w:rsidR="00F065AD" w:rsidRDefault="001A1DAA" w:rsidP="00F065AD">
            <w:pPr>
              <w:spacing w:after="0"/>
              <w:jc w:val="left"/>
              <w:rPr>
                <w:rFonts w:ascii="Times" w:eastAsia="Times New Roman" w:hAnsi="Times" w:cs="Times"/>
                <w:szCs w:val="24"/>
                <w:lang w:eastAsia="de-DE"/>
              </w:rPr>
            </w:pPr>
            <w:r w:rsidRPr="005E7C74">
              <w:rPr>
                <w:rFonts w:ascii="Calibri" w:eastAsia="Times New Roman" w:hAnsi="Calibri" w:cs="Calibri"/>
                <w:noProof/>
                <w:sz w:val="22"/>
                <w:lang w:val="de-DE"/>
              </w:rPr>
              <w:drawing>
                <wp:anchor distT="0" distB="0" distL="114300" distR="114300" simplePos="0" relativeHeight="251649536" behindDoc="0" locked="0" layoutInCell="1" allowOverlap="1" wp14:anchorId="5F321FB9" wp14:editId="5B450E10">
                  <wp:simplePos x="0" y="0"/>
                  <wp:positionH relativeFrom="column">
                    <wp:posOffset>-7249</wp:posOffset>
                  </wp:positionH>
                  <wp:positionV relativeFrom="paragraph">
                    <wp:posOffset>540721</wp:posOffset>
                  </wp:positionV>
                  <wp:extent cx="828040" cy="189865"/>
                  <wp:effectExtent l="0" t="0" r="0" b="635"/>
                  <wp:wrapTopAndBottom/>
                  <wp:docPr id="464150025" name="Picture 464150025"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tti\AppData\Local\Packages\Microsoft.Office.OneNote_8wekyb3d8bbwe\TempState\msohtmlclip\clip_image00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04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86" w:type="dxa"/>
          </w:tcPr>
          <w:p w14:paraId="7D18F800" w14:textId="7F4A290B" w:rsidR="001A1DAA" w:rsidRPr="002151E1" w:rsidRDefault="001A1DAA" w:rsidP="001A1DAA">
            <w:pPr>
              <w:spacing w:after="0" w:line="240" w:lineRule="auto"/>
              <w:jc w:val="left"/>
              <w:rPr>
                <w:rFonts w:ascii="Calibri" w:eastAsia="Times New Roman" w:hAnsi="Calibri" w:cs="Calibri"/>
                <w:sz w:val="22"/>
              </w:rPr>
            </w:pPr>
          </w:p>
          <w:p w14:paraId="56494976" w14:textId="5B157EE9"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693568" behindDoc="0" locked="0" layoutInCell="1" allowOverlap="1" wp14:anchorId="628AA8B8" wp14:editId="775E99DA">
                  <wp:simplePos x="0" y="0"/>
                  <wp:positionH relativeFrom="column">
                    <wp:posOffset>-10795</wp:posOffset>
                  </wp:positionH>
                  <wp:positionV relativeFrom="paragraph">
                    <wp:posOffset>349250</wp:posOffset>
                  </wp:positionV>
                  <wp:extent cx="925830" cy="491490"/>
                  <wp:effectExtent l="0" t="0" r="7620" b="3810"/>
                  <wp:wrapTopAndBottom/>
                  <wp:docPr id="464150027" name="Picture 464150027"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tti\AppData\Local\Packages\Microsoft.Office.OneNote_8wekyb3d8bbwe\TempState\msohtmlclip\clip_image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5830" cy="4914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70" w:type="dxa"/>
          </w:tcPr>
          <w:p w14:paraId="57DB4924" w14:textId="24BEAB32" w:rsidR="001A1DAA" w:rsidRPr="002151E1" w:rsidRDefault="001A1DAA" w:rsidP="001A1DAA">
            <w:pPr>
              <w:spacing w:after="0" w:line="240" w:lineRule="auto"/>
              <w:jc w:val="left"/>
              <w:rPr>
                <w:rFonts w:ascii="Calibri" w:eastAsia="Times New Roman" w:hAnsi="Calibri" w:cs="Calibri"/>
                <w:sz w:val="22"/>
              </w:rPr>
            </w:pPr>
          </w:p>
          <w:p w14:paraId="54941A4B" w14:textId="41BA555C" w:rsidR="00F065AD" w:rsidRDefault="001A1DAA" w:rsidP="00F065AD">
            <w:pPr>
              <w:spacing w:after="0"/>
              <w:jc w:val="left"/>
              <w:rPr>
                <w:rFonts w:ascii="Times" w:eastAsia="Times New Roman" w:hAnsi="Times" w:cs="Times"/>
                <w:szCs w:val="24"/>
                <w:lang w:eastAsia="de-DE"/>
              </w:rPr>
            </w:pPr>
            <w:r w:rsidRPr="001A1DAA">
              <w:rPr>
                <w:rFonts w:ascii="Calibri" w:eastAsia="Times New Roman" w:hAnsi="Calibri" w:cs="Calibri"/>
                <w:noProof/>
                <w:sz w:val="22"/>
                <w:lang w:val="de-DE"/>
              </w:rPr>
              <w:drawing>
                <wp:anchor distT="0" distB="0" distL="114300" distR="114300" simplePos="0" relativeHeight="251735552" behindDoc="0" locked="0" layoutInCell="1" allowOverlap="1" wp14:anchorId="3EE0F9C8" wp14:editId="2070C68E">
                  <wp:simplePos x="0" y="0"/>
                  <wp:positionH relativeFrom="column">
                    <wp:posOffset>-41275</wp:posOffset>
                  </wp:positionH>
                  <wp:positionV relativeFrom="paragraph">
                    <wp:posOffset>262890</wp:posOffset>
                  </wp:positionV>
                  <wp:extent cx="1240790" cy="730885"/>
                  <wp:effectExtent l="0" t="0" r="0" b="0"/>
                  <wp:wrapTopAndBottom/>
                  <wp:docPr id="464150026" name="Picture 464150026" descr="C:\Users\totti\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tti\AppData\Local\Packages\Microsoft.Office.OneNote_8wekyb3d8bbwe\TempState\msohtmlclip\clip_image0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0790" cy="7308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50" w:type="dxa"/>
          </w:tcPr>
          <w:p w14:paraId="50C194B3" w14:textId="0DE825DF" w:rsidR="00F065AD" w:rsidRDefault="001C4636"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73440" behindDoc="0" locked="0" layoutInCell="1" allowOverlap="1" wp14:anchorId="1E01A13F" wp14:editId="1CA044F4">
                  <wp:simplePos x="0" y="0"/>
                  <wp:positionH relativeFrom="column">
                    <wp:posOffset>-6350</wp:posOffset>
                  </wp:positionH>
                  <wp:positionV relativeFrom="paragraph">
                    <wp:posOffset>514350</wp:posOffset>
                  </wp:positionV>
                  <wp:extent cx="682625" cy="655955"/>
                  <wp:effectExtent l="0" t="0" r="3175" b="0"/>
                  <wp:wrapTopAndBottom/>
                  <wp:docPr id="464150032" name="Picture 46415003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2" name="aishu_signature.jpg"/>
                          <pic:cNvPicPr/>
                        </pic:nvPicPr>
                        <pic:blipFill>
                          <a:blip r:embed="rId37" cstate="print">
                            <a:biLevel thresh="50000"/>
                            <a:extLst>
                              <a:ext uri="{28A0092B-C50C-407E-A947-70E740481C1C}">
                                <a14:useLocalDpi xmlns:a14="http://schemas.microsoft.com/office/drawing/2010/main" val="0"/>
                              </a:ext>
                            </a:extLst>
                          </a:blip>
                          <a:stretch>
                            <a:fillRect/>
                          </a:stretch>
                        </pic:blipFill>
                        <pic:spPr>
                          <a:xfrm>
                            <a:off x="0" y="0"/>
                            <a:ext cx="682625" cy="655955"/>
                          </a:xfrm>
                          <a:prstGeom prst="rect">
                            <a:avLst/>
                          </a:prstGeom>
                        </pic:spPr>
                      </pic:pic>
                    </a:graphicData>
                  </a:graphic>
                  <wp14:sizeRelH relativeFrom="margin">
                    <wp14:pctWidth>0</wp14:pctWidth>
                  </wp14:sizeRelH>
                  <wp14:sizeRelV relativeFrom="margin">
                    <wp14:pctHeight>0</wp14:pctHeight>
                  </wp14:sizeRelV>
                </wp:anchor>
              </w:drawing>
            </w:r>
            <w:r w:rsidR="00477B26">
              <w:rPr>
                <w:rFonts w:ascii="Times" w:eastAsia="Times New Roman" w:hAnsi="Times" w:cs="Times"/>
                <w:noProof/>
                <w:szCs w:val="24"/>
                <w:lang w:eastAsia="de-DE"/>
              </w:rPr>
              <mc:AlternateContent>
                <mc:Choice Requires="wpi">
                  <w:drawing>
                    <wp:anchor distT="0" distB="0" distL="114300" distR="114300" simplePos="0" relativeHeight="251604480" behindDoc="0" locked="0" layoutInCell="1" allowOverlap="1" wp14:anchorId="355BB1B7" wp14:editId="1ABCCF12">
                      <wp:simplePos x="0" y="0"/>
                      <wp:positionH relativeFrom="column">
                        <wp:posOffset>180316</wp:posOffset>
                      </wp:positionH>
                      <wp:positionV relativeFrom="paragraph">
                        <wp:posOffset>307</wp:posOffset>
                      </wp:positionV>
                      <wp:extent cx="11520" cy="42120"/>
                      <wp:effectExtent l="38100" t="19050" r="45720" b="34290"/>
                      <wp:wrapNone/>
                      <wp:docPr id="464150023" name="Ink 464150023"/>
                      <wp:cNvGraphicFramePr/>
                      <a:graphic xmlns:a="http://schemas.openxmlformats.org/drawingml/2006/main">
                        <a:graphicData uri="http://schemas.microsoft.com/office/word/2010/wordprocessingInk">
                          <w14:contentPart bwMode="auto" r:id="rId38">
                            <w14:nvContentPartPr>
                              <w14:cNvContentPartPr/>
                            </w14:nvContentPartPr>
                            <w14:xfrm>
                              <a:off x="0" y="0"/>
                              <a:ext cx="11520" cy="42120"/>
                            </w14:xfrm>
                          </w14:contentPart>
                        </a:graphicData>
                      </a:graphic>
                    </wp:anchor>
                  </w:drawing>
                </mc:Choice>
                <mc:Fallback>
                  <w:pict>
                    <v:shapetype w14:anchorId="670C49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4150023" o:spid="_x0000_s1026" type="#_x0000_t75" style="position:absolute;margin-left:13.85pt;margin-top:-.35pt;width:1.6pt;height: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">
                      <v:imagedata r:id="rId40" o:title=""/>
                    </v:shape>
                  </w:pict>
                </mc:Fallback>
              </mc:AlternateContent>
            </w:r>
          </w:p>
        </w:tc>
        <w:tc>
          <w:tcPr>
            <w:tcW w:w="2262" w:type="dxa"/>
          </w:tcPr>
          <w:p w14:paraId="2D726E9F" w14:textId="3A9C7A5E" w:rsidR="00F065AD" w:rsidRDefault="004772C0" w:rsidP="00F065AD">
            <w:pPr>
              <w:spacing w:after="0"/>
              <w:jc w:val="left"/>
              <w:rPr>
                <w:rFonts w:ascii="Times" w:eastAsia="Times New Roman" w:hAnsi="Times" w:cs="Times"/>
                <w:szCs w:val="24"/>
                <w:lang w:eastAsia="de-DE"/>
              </w:rPr>
            </w:pPr>
            <w:r>
              <w:rPr>
                <w:rFonts w:ascii="Times" w:eastAsia="Times New Roman" w:hAnsi="Times" w:cs="Times"/>
                <w:noProof/>
                <w:szCs w:val="24"/>
                <w:lang w:eastAsia="de-DE"/>
              </w:rPr>
              <w:drawing>
                <wp:anchor distT="0" distB="0" distL="114300" distR="114300" simplePos="0" relativeHeight="251780608" behindDoc="0" locked="0" layoutInCell="1" allowOverlap="1" wp14:anchorId="200F2EBC" wp14:editId="24D4ABF7">
                  <wp:simplePos x="0" y="0"/>
                  <wp:positionH relativeFrom="column">
                    <wp:posOffset>-18234</wp:posOffset>
                  </wp:positionH>
                  <wp:positionV relativeFrom="paragraph">
                    <wp:posOffset>595177</wp:posOffset>
                  </wp:positionV>
                  <wp:extent cx="1861938" cy="531264"/>
                  <wp:effectExtent l="0" t="0" r="5080" b="2540"/>
                  <wp:wrapTopAndBottom/>
                  <wp:docPr id="464150034" name="Picture 46415003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50034" name="vincent_signature.jpg"/>
                          <pic:cNvPicPr/>
                        </pic:nvPicPr>
                        <pic:blipFill>
                          <a:blip r:embed="rId41" cstate="print">
                            <a:biLevel thresh="25000"/>
                            <a:extLst>
                              <a:ext uri="{28A0092B-C50C-407E-A947-70E740481C1C}">
                                <a14:useLocalDpi xmlns:a14="http://schemas.microsoft.com/office/drawing/2010/main" val="0"/>
                              </a:ext>
                            </a:extLst>
                          </a:blip>
                          <a:stretch>
                            <a:fillRect/>
                          </a:stretch>
                        </pic:blipFill>
                        <pic:spPr>
                          <a:xfrm>
                            <a:off x="0" y="0"/>
                            <a:ext cx="1861938" cy="531264"/>
                          </a:xfrm>
                          <a:prstGeom prst="rect">
                            <a:avLst/>
                          </a:prstGeom>
                        </pic:spPr>
                      </pic:pic>
                    </a:graphicData>
                  </a:graphic>
                </wp:anchor>
              </w:drawing>
            </w:r>
          </w:p>
        </w:tc>
      </w:tr>
      <w:tr w:rsidR="004772C0" w:rsidRPr="002151E1" w14:paraId="1651ADED" w14:textId="77777777" w:rsidTr="008C2CEA">
        <w:trPr>
          <w:trHeight w:val="20"/>
        </w:trPr>
        <w:tc>
          <w:tcPr>
            <w:tcW w:w="1760" w:type="dxa"/>
          </w:tcPr>
          <w:p w14:paraId="2164A876" w14:textId="06818225" w:rsidR="00F065AD" w:rsidRDefault="00F065AD" w:rsidP="00F065AD">
            <w:pPr>
              <w:spacing w:after="0"/>
              <w:jc w:val="left"/>
              <w:rPr>
                <w:rFonts w:ascii="Times" w:eastAsia="Times New Roman" w:hAnsi="Times" w:cs="Times"/>
                <w:szCs w:val="24"/>
                <w:lang w:eastAsia="de-DE"/>
              </w:rPr>
            </w:pPr>
            <w:r w:rsidRPr="00CF2462">
              <w:rPr>
                <w:lang w:eastAsia="de-DE"/>
              </w:rPr>
              <w:t xml:space="preserve">Ronit Saha </w:t>
            </w:r>
            <w:r w:rsidRPr="003C0374">
              <w:rPr>
                <w:lang w:eastAsia="de-DE"/>
              </w:rPr>
              <w:t>(24939)</w:t>
            </w:r>
          </w:p>
        </w:tc>
        <w:tc>
          <w:tcPr>
            <w:tcW w:w="1686" w:type="dxa"/>
          </w:tcPr>
          <w:p w14:paraId="2D9F79DB" w14:textId="316A8A14" w:rsidR="00F065AD" w:rsidRDefault="00F065AD" w:rsidP="00F065AD">
            <w:pPr>
              <w:spacing w:after="0"/>
              <w:jc w:val="left"/>
              <w:rPr>
                <w:rFonts w:ascii="Times" w:eastAsia="Times New Roman" w:hAnsi="Times" w:cs="Times"/>
                <w:szCs w:val="24"/>
                <w:lang w:eastAsia="de-DE"/>
              </w:rPr>
            </w:pPr>
            <w:r w:rsidRPr="00AD21B5">
              <w:rPr>
                <w:lang w:eastAsia="de-DE"/>
              </w:rPr>
              <w:t xml:space="preserve">Viet-Hung Vu </w:t>
            </w:r>
            <w:r w:rsidRPr="00875B22">
              <w:rPr>
                <w:lang w:eastAsia="de-DE"/>
              </w:rPr>
              <w:t>(26078)</w:t>
            </w:r>
          </w:p>
        </w:tc>
        <w:tc>
          <w:tcPr>
            <w:tcW w:w="2170" w:type="dxa"/>
          </w:tcPr>
          <w:p w14:paraId="5A1288DE" w14:textId="00824D3A" w:rsidR="00F065AD" w:rsidRDefault="00F065AD" w:rsidP="00F065AD">
            <w:pPr>
              <w:spacing w:after="0"/>
              <w:jc w:val="left"/>
              <w:rPr>
                <w:rFonts w:ascii="Times" w:eastAsia="Times New Roman" w:hAnsi="Times" w:cs="Times"/>
                <w:szCs w:val="24"/>
                <w:lang w:eastAsia="de-DE"/>
              </w:rPr>
            </w:pPr>
            <w:r w:rsidRPr="008C7756">
              <w:rPr>
                <w:lang w:eastAsia="de-DE"/>
              </w:rPr>
              <w:t>Sachin Kumar</w:t>
            </w:r>
            <w:r>
              <w:rPr>
                <w:lang w:eastAsia="de-DE"/>
              </w:rPr>
              <w:t xml:space="preserve"> </w:t>
            </w:r>
            <w:r w:rsidRPr="0018160B">
              <w:rPr>
                <w:lang w:eastAsia="de-DE"/>
              </w:rPr>
              <w:t>(24914)</w:t>
            </w:r>
          </w:p>
        </w:tc>
        <w:tc>
          <w:tcPr>
            <w:tcW w:w="1750" w:type="dxa"/>
          </w:tcPr>
          <w:p w14:paraId="1419A356" w14:textId="212BF2FA" w:rsidR="00F065AD" w:rsidRDefault="00F065AD" w:rsidP="00F065AD">
            <w:pPr>
              <w:spacing w:after="0"/>
              <w:jc w:val="left"/>
              <w:rPr>
                <w:rFonts w:ascii="Times" w:eastAsia="Times New Roman" w:hAnsi="Times" w:cs="Times"/>
                <w:szCs w:val="24"/>
                <w:lang w:eastAsia="de-DE"/>
              </w:rPr>
            </w:pPr>
            <w:r w:rsidRPr="005F7989">
              <w:rPr>
                <w:lang w:eastAsia="de-DE"/>
              </w:rPr>
              <w:t xml:space="preserve">Aishwarya Narkar </w:t>
            </w:r>
            <w:r w:rsidRPr="004E0187">
              <w:rPr>
                <w:lang w:eastAsia="de-DE"/>
              </w:rPr>
              <w:t>(24854)</w:t>
            </w:r>
          </w:p>
        </w:tc>
        <w:tc>
          <w:tcPr>
            <w:tcW w:w="2262" w:type="dxa"/>
          </w:tcPr>
          <w:p w14:paraId="369BE94B" w14:textId="554B259A" w:rsidR="00F065AD" w:rsidRPr="002151E1" w:rsidRDefault="00F065AD" w:rsidP="00F065AD">
            <w:pPr>
              <w:spacing w:after="0"/>
              <w:jc w:val="left"/>
              <w:rPr>
                <w:rFonts w:ascii="Times" w:eastAsia="Times New Roman" w:hAnsi="Times" w:cs="Times"/>
                <w:szCs w:val="24"/>
                <w:lang w:val="de-DE" w:eastAsia="de-DE"/>
              </w:rPr>
            </w:pPr>
            <w:r w:rsidRPr="002151E1">
              <w:rPr>
                <w:lang w:val="de-DE" w:eastAsia="de-DE"/>
              </w:rPr>
              <w:t>Vincent Finn Alexander Meyer zu Wickern (25142)</w:t>
            </w:r>
          </w:p>
        </w:tc>
      </w:tr>
    </w:tbl>
    <w:p w14:paraId="0C719FEC" w14:textId="58B600DC" w:rsidR="00017385" w:rsidRPr="002151E1" w:rsidRDefault="00F065AD" w:rsidP="00F065AD">
      <w:pPr>
        <w:pStyle w:val="NoSpacing"/>
        <w:jc w:val="left"/>
        <w:rPr>
          <w:rFonts w:ascii="Times" w:hAnsi="Times" w:cs="Times"/>
          <w:lang w:val="de-DE" w:eastAsia="de-DE"/>
        </w:rPr>
      </w:pPr>
      <w:r w:rsidRPr="002151E1">
        <w:rPr>
          <w:lang w:val="de-DE" w:eastAsia="de-DE"/>
        </w:rPr>
        <w:br/>
      </w:r>
      <w:r w:rsidRPr="002151E1">
        <w:rPr>
          <w:lang w:val="de-DE" w:eastAsia="de-DE"/>
        </w:rPr>
        <w:br/>
      </w:r>
    </w:p>
    <w:sectPr w:rsidR="00017385" w:rsidRPr="002151E1" w:rsidSect="001F24D1">
      <w:pgSz w:w="11906" w:h="16838"/>
      <w:pgMar w:top="1134" w:right="1134" w:bottom="1134" w:left="1134"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incent Meyer_zu_Wickern" w:date="2019-02-08T16:33:00Z" w:initials="VM">
    <w:p w14:paraId="46A82E44" w14:textId="2B615F85" w:rsidR="00D22296" w:rsidRDefault="00D22296">
      <w:pPr>
        <w:pStyle w:val="CommentText"/>
      </w:pPr>
      <w:r>
        <w:rPr>
          <w:rStyle w:val="CommentReference"/>
        </w:rPr>
        <w:annotationRef/>
      </w:r>
      <w:r>
        <w:t>Hung, can you please also deactivate the numbering here?</w:t>
      </w:r>
    </w:p>
  </w:comment>
  <w:comment w:id="10" w:author="Vincent Meyer_zu_Wickern" w:date="2019-02-08T12:21:00Z" w:initials="VM">
    <w:p w14:paraId="2615DA69" w14:textId="4ECB9F7D" w:rsidR="009D2C4F" w:rsidRDefault="009D2C4F">
      <w:pPr>
        <w:pStyle w:val="CommentText"/>
      </w:pPr>
      <w:r>
        <w:rPr>
          <w:rStyle w:val="CommentReference"/>
        </w:rPr>
        <w:annotationRef/>
      </w:r>
      <w:r>
        <w:t>Why would it be difficult? Did the author in this source said that? Then we should write something like “As Mathai stated, emotions are hard to detect from text. Therefore ….”</w:t>
      </w:r>
    </w:p>
  </w:comment>
  <w:comment w:id="11" w:author="Vincent Meyer_zu_Wickern" w:date="2019-02-08T12:39:00Z" w:initials="VM">
    <w:p w14:paraId="351FB08C" w14:textId="52046EDB" w:rsidR="009D2C4F" w:rsidRDefault="009D2C4F">
      <w:pPr>
        <w:pStyle w:val="CommentText"/>
      </w:pPr>
      <w:r>
        <w:rPr>
          <w:rStyle w:val="CommentReference"/>
        </w:rPr>
        <w:annotationRef/>
      </w:r>
      <w:r>
        <w:t>The numbers do not match to the chapters</w:t>
      </w:r>
    </w:p>
  </w:comment>
  <w:comment w:id="21" w:author="Vincent Meyer_zu_Wickern" w:date="2019-02-08T13:50:00Z" w:initials="VM">
    <w:p w14:paraId="73FA66BC" w14:textId="2D3BAA2E" w:rsidR="009D2C4F" w:rsidRDefault="009D2C4F">
      <w:pPr>
        <w:pStyle w:val="CommentText"/>
      </w:pPr>
      <w:r>
        <w:rPr>
          <w:rStyle w:val="CommentReference"/>
        </w:rPr>
        <w:annotationRef/>
      </w:r>
      <w:r>
        <w:t>What kind of utterances are these?</w:t>
      </w:r>
    </w:p>
  </w:comment>
  <w:comment w:id="22" w:author="Vincent Meyer_zu_Wickern" w:date="2019-02-08T13:54:00Z" w:initials="VM">
    <w:p w14:paraId="126A133D" w14:textId="1915329B" w:rsidR="009D2C4F" w:rsidRDefault="009D2C4F">
      <w:pPr>
        <w:pStyle w:val="CommentText"/>
      </w:pPr>
      <w:r>
        <w:rPr>
          <w:rStyle w:val="CommentReference"/>
        </w:rPr>
        <w:annotationRef/>
      </w:r>
      <w:r>
        <w:t>How do they do conversation with a machine that only listens? Unclear, is it or does it appear to be a machine, it does not get clear. Sachin, can you please extend a little?</w:t>
      </w:r>
    </w:p>
  </w:comment>
  <w:comment w:id="34" w:author="Vincent Meyer_zu_Wickern" w:date="2019-02-08T15:23:00Z" w:initials="VM">
    <w:p w14:paraId="7DD44CA4" w14:textId="42DBCB2F" w:rsidR="009D2C4F" w:rsidRDefault="009D2C4F">
      <w:pPr>
        <w:pStyle w:val="CommentText"/>
      </w:pPr>
      <w:r>
        <w:rPr>
          <w:rStyle w:val="CommentReference"/>
        </w:rPr>
        <w:annotationRef/>
      </w:r>
      <w:r>
        <w:t>What is the last sequence of a sequence?</w:t>
      </w:r>
    </w:p>
  </w:comment>
  <w:comment w:id="95" w:author="Vincent Meyer_zu_Wickern" w:date="2019-02-08T12:24:00Z" w:initials="VM">
    <w:p w14:paraId="16C0BD4A" w14:textId="6A91E6E2" w:rsidR="009D2C4F" w:rsidRDefault="009D2C4F">
      <w:pPr>
        <w:pStyle w:val="CommentText"/>
      </w:pPr>
      <w:r>
        <w:rPr>
          <w:rStyle w:val="CommentReference"/>
        </w:rPr>
        <w:annotationRef/>
      </w:r>
      <w:r>
        <w:t>Headline is too long</w:t>
      </w:r>
    </w:p>
  </w:comment>
  <w:comment w:id="127" w:author="Vincent Meyer_zu_Wickern" w:date="2019-01-22T21:31:00Z" w:initials="VM">
    <w:p w14:paraId="2E5CAE99" w14:textId="77777777" w:rsidR="009D2C4F" w:rsidRDefault="009D2C4F" w:rsidP="00196F5D">
      <w:pPr>
        <w:pStyle w:val="CommentText"/>
      </w:pPr>
      <w:r>
        <w:rPr>
          <w:rStyle w:val="CommentReference"/>
        </w:rPr>
        <w:annotationRef/>
      </w:r>
      <w:r>
        <w:t>Prof. Essig said we could not say that anything is from our experience, since this would be a manipulation of the interviews</w:t>
      </w:r>
    </w:p>
  </w:comment>
  <w:comment w:id="128" w:author="Vincent Meyer_zu_Wickern" w:date="2019-01-22T21:33:00Z" w:initials="VM">
    <w:p w14:paraId="34A2F5C8" w14:textId="77777777" w:rsidR="009D2C4F" w:rsidRDefault="009D2C4F" w:rsidP="00196F5D">
      <w:pPr>
        <w:pStyle w:val="CommentText"/>
      </w:pPr>
      <w:r>
        <w:rPr>
          <w:rStyle w:val="CommentReference"/>
        </w:rPr>
        <w:annotationRef/>
      </w:r>
      <w:r>
        <w:t>In scientific writing, try to be precise with words and avoid very general words like “give”, “make”, “good”, “bad” and “get”.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A82E44" w15:done="0"/>
  <w15:commentEx w15:paraId="2615DA69" w15:done="0"/>
  <w15:commentEx w15:paraId="351FB08C" w15:done="0"/>
  <w15:commentEx w15:paraId="73FA66BC" w15:done="0"/>
  <w15:commentEx w15:paraId="126A133D" w15:done="0"/>
  <w15:commentEx w15:paraId="7DD44CA4" w15:done="0"/>
  <w15:commentEx w15:paraId="16C0BD4A" w15:done="0"/>
  <w15:commentEx w15:paraId="2E5CAE99" w15:done="1"/>
  <w15:commentEx w15:paraId="34A2F5C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A82E44" w16cid:durableId="20082DC5"/>
  <w16cid:commentId w16cid:paraId="2615DA69" w16cid:durableId="2007F2D1"/>
  <w16cid:commentId w16cid:paraId="351FB08C" w16cid:durableId="2007F710"/>
  <w16cid:commentId w16cid:paraId="73FA66BC" w16cid:durableId="20080790"/>
  <w16cid:commentId w16cid:paraId="126A133D" w16cid:durableId="20080885"/>
  <w16cid:commentId w16cid:paraId="7DD44CA4" w16cid:durableId="20081D71"/>
  <w16cid:commentId w16cid:paraId="16C0BD4A" w16cid:durableId="2007F385"/>
  <w16cid:commentId w16cid:paraId="2E5CAE99" w16cid:durableId="20042B4F"/>
  <w16cid:commentId w16cid:paraId="34A2F5C8" w16cid:durableId="20042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B3771" w14:textId="77777777" w:rsidR="005E67DF" w:rsidRDefault="005E67DF" w:rsidP="00355AAA">
      <w:pPr>
        <w:spacing w:after="0" w:line="240" w:lineRule="auto"/>
      </w:pPr>
      <w:r>
        <w:separator/>
      </w:r>
    </w:p>
  </w:endnote>
  <w:endnote w:type="continuationSeparator" w:id="0">
    <w:p w14:paraId="7E92CE61" w14:textId="77777777" w:rsidR="005E67DF" w:rsidRDefault="005E67DF" w:rsidP="00355AAA">
      <w:pPr>
        <w:spacing w:after="0" w:line="240" w:lineRule="auto"/>
      </w:pPr>
      <w:r>
        <w:continuationSeparator/>
      </w:r>
    </w:p>
  </w:endnote>
  <w:endnote w:type="continuationNotice" w:id="1">
    <w:p w14:paraId="00B9F932" w14:textId="77777777" w:rsidR="005E67DF" w:rsidRDefault="005E6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387183"/>
      <w:docPartObj>
        <w:docPartGallery w:val="Page Numbers (Bottom of Page)"/>
        <w:docPartUnique/>
      </w:docPartObj>
    </w:sdtPr>
    <w:sdtEndPr>
      <w:rPr>
        <w:noProof/>
      </w:rPr>
    </w:sdtEndPr>
    <w:sdtContent>
      <w:p w14:paraId="67AF0233" w14:textId="1A8A38A3" w:rsidR="009D2C4F" w:rsidRDefault="009D2C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A65F9" w14:textId="77777777" w:rsidR="009D2C4F" w:rsidRDefault="009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513265"/>
      <w:docPartObj>
        <w:docPartGallery w:val="Page Numbers (Bottom of Page)"/>
        <w:docPartUnique/>
      </w:docPartObj>
    </w:sdtPr>
    <w:sdtEndPr>
      <w:rPr>
        <w:noProof/>
      </w:rPr>
    </w:sdtEndPr>
    <w:sdtContent>
      <w:p w14:paraId="3F5BC7A2" w14:textId="027FD984" w:rsidR="009D2C4F" w:rsidRDefault="009D2C4F">
        <w:pPr>
          <w:pStyle w:val="Footer"/>
          <w:jc w:val="center"/>
        </w:pPr>
      </w:p>
    </w:sdtContent>
  </w:sdt>
  <w:p w14:paraId="18C3CD61" w14:textId="77777777" w:rsidR="009D2C4F" w:rsidRDefault="009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5E002" w14:textId="77777777" w:rsidR="005E67DF" w:rsidRDefault="005E67DF" w:rsidP="00355AAA">
      <w:pPr>
        <w:spacing w:after="0" w:line="240" w:lineRule="auto"/>
      </w:pPr>
      <w:r>
        <w:separator/>
      </w:r>
    </w:p>
  </w:footnote>
  <w:footnote w:type="continuationSeparator" w:id="0">
    <w:p w14:paraId="2E337773" w14:textId="77777777" w:rsidR="005E67DF" w:rsidRDefault="005E67DF" w:rsidP="00355AAA">
      <w:pPr>
        <w:spacing w:after="0" w:line="240" w:lineRule="auto"/>
      </w:pPr>
      <w:r>
        <w:continuationSeparator/>
      </w:r>
    </w:p>
  </w:footnote>
  <w:footnote w:type="continuationNotice" w:id="1">
    <w:p w14:paraId="759CA6CF" w14:textId="77777777" w:rsidR="005E67DF" w:rsidRDefault="005E67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31C"/>
    <w:multiLevelType w:val="multilevel"/>
    <w:tmpl w:val="0292EC9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5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3619D8"/>
    <w:multiLevelType w:val="multilevel"/>
    <w:tmpl w:val="64627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DE45F2"/>
    <w:multiLevelType w:val="hybridMultilevel"/>
    <w:tmpl w:val="6C7A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62745"/>
    <w:multiLevelType w:val="multilevel"/>
    <w:tmpl w:val="91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0139"/>
    <w:multiLevelType w:val="multilevel"/>
    <w:tmpl w:val="2994A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695126"/>
    <w:multiLevelType w:val="hybridMultilevel"/>
    <w:tmpl w:val="78EC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07176"/>
    <w:multiLevelType w:val="hybridMultilevel"/>
    <w:tmpl w:val="F712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A02CA"/>
    <w:multiLevelType w:val="multilevel"/>
    <w:tmpl w:val="725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9322B"/>
    <w:multiLevelType w:val="hybridMultilevel"/>
    <w:tmpl w:val="9988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E5804"/>
    <w:multiLevelType w:val="multilevel"/>
    <w:tmpl w:val="CA466A2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147B7226"/>
    <w:multiLevelType w:val="hybridMultilevel"/>
    <w:tmpl w:val="CE74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BC0BF5"/>
    <w:multiLevelType w:val="hybridMultilevel"/>
    <w:tmpl w:val="C4E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341857"/>
    <w:multiLevelType w:val="hybridMultilevel"/>
    <w:tmpl w:val="09F6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B4DDF"/>
    <w:multiLevelType w:val="hybridMultilevel"/>
    <w:tmpl w:val="64A6B8DE"/>
    <w:lvl w:ilvl="0" w:tplc="BB2C2DB0">
      <w:start w:val="1"/>
      <w:numFmt w:val="bullet"/>
      <w:lvlText w:val="•"/>
      <w:lvlJc w:val="left"/>
      <w:pPr>
        <w:tabs>
          <w:tab w:val="num" w:pos="720"/>
        </w:tabs>
        <w:ind w:left="720" w:hanging="360"/>
      </w:pPr>
      <w:rPr>
        <w:rFonts w:ascii="Arial" w:hAnsi="Arial" w:hint="default"/>
      </w:rPr>
    </w:lvl>
    <w:lvl w:ilvl="1" w:tplc="361C228C" w:tentative="1">
      <w:start w:val="1"/>
      <w:numFmt w:val="bullet"/>
      <w:lvlText w:val="•"/>
      <w:lvlJc w:val="left"/>
      <w:pPr>
        <w:tabs>
          <w:tab w:val="num" w:pos="1440"/>
        </w:tabs>
        <w:ind w:left="1440" w:hanging="360"/>
      </w:pPr>
      <w:rPr>
        <w:rFonts w:ascii="Arial" w:hAnsi="Arial" w:hint="default"/>
      </w:rPr>
    </w:lvl>
    <w:lvl w:ilvl="2" w:tplc="CBF650F0" w:tentative="1">
      <w:start w:val="1"/>
      <w:numFmt w:val="bullet"/>
      <w:lvlText w:val="•"/>
      <w:lvlJc w:val="left"/>
      <w:pPr>
        <w:tabs>
          <w:tab w:val="num" w:pos="2160"/>
        </w:tabs>
        <w:ind w:left="2160" w:hanging="360"/>
      </w:pPr>
      <w:rPr>
        <w:rFonts w:ascii="Arial" w:hAnsi="Arial" w:hint="default"/>
      </w:rPr>
    </w:lvl>
    <w:lvl w:ilvl="3" w:tplc="62A26290" w:tentative="1">
      <w:start w:val="1"/>
      <w:numFmt w:val="bullet"/>
      <w:lvlText w:val="•"/>
      <w:lvlJc w:val="left"/>
      <w:pPr>
        <w:tabs>
          <w:tab w:val="num" w:pos="2880"/>
        </w:tabs>
        <w:ind w:left="2880" w:hanging="360"/>
      </w:pPr>
      <w:rPr>
        <w:rFonts w:ascii="Arial" w:hAnsi="Arial" w:hint="default"/>
      </w:rPr>
    </w:lvl>
    <w:lvl w:ilvl="4" w:tplc="836E9E04" w:tentative="1">
      <w:start w:val="1"/>
      <w:numFmt w:val="bullet"/>
      <w:lvlText w:val="•"/>
      <w:lvlJc w:val="left"/>
      <w:pPr>
        <w:tabs>
          <w:tab w:val="num" w:pos="3600"/>
        </w:tabs>
        <w:ind w:left="3600" w:hanging="360"/>
      </w:pPr>
      <w:rPr>
        <w:rFonts w:ascii="Arial" w:hAnsi="Arial" w:hint="default"/>
      </w:rPr>
    </w:lvl>
    <w:lvl w:ilvl="5" w:tplc="824CFD02" w:tentative="1">
      <w:start w:val="1"/>
      <w:numFmt w:val="bullet"/>
      <w:lvlText w:val="•"/>
      <w:lvlJc w:val="left"/>
      <w:pPr>
        <w:tabs>
          <w:tab w:val="num" w:pos="4320"/>
        </w:tabs>
        <w:ind w:left="4320" w:hanging="360"/>
      </w:pPr>
      <w:rPr>
        <w:rFonts w:ascii="Arial" w:hAnsi="Arial" w:hint="default"/>
      </w:rPr>
    </w:lvl>
    <w:lvl w:ilvl="6" w:tplc="DD8012D4" w:tentative="1">
      <w:start w:val="1"/>
      <w:numFmt w:val="bullet"/>
      <w:lvlText w:val="•"/>
      <w:lvlJc w:val="left"/>
      <w:pPr>
        <w:tabs>
          <w:tab w:val="num" w:pos="5040"/>
        </w:tabs>
        <w:ind w:left="5040" w:hanging="360"/>
      </w:pPr>
      <w:rPr>
        <w:rFonts w:ascii="Arial" w:hAnsi="Arial" w:hint="default"/>
      </w:rPr>
    </w:lvl>
    <w:lvl w:ilvl="7" w:tplc="8D1AB188" w:tentative="1">
      <w:start w:val="1"/>
      <w:numFmt w:val="bullet"/>
      <w:lvlText w:val="•"/>
      <w:lvlJc w:val="left"/>
      <w:pPr>
        <w:tabs>
          <w:tab w:val="num" w:pos="5760"/>
        </w:tabs>
        <w:ind w:left="5760" w:hanging="360"/>
      </w:pPr>
      <w:rPr>
        <w:rFonts w:ascii="Arial" w:hAnsi="Arial" w:hint="default"/>
      </w:rPr>
    </w:lvl>
    <w:lvl w:ilvl="8" w:tplc="5BB6C5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0F08C2"/>
    <w:multiLevelType w:val="hybridMultilevel"/>
    <w:tmpl w:val="3FF881A2"/>
    <w:lvl w:ilvl="0" w:tplc="8780DD94">
      <w:start w:val="1"/>
      <w:numFmt w:val="bullet"/>
      <w:lvlText w:val="•"/>
      <w:lvlJc w:val="left"/>
      <w:pPr>
        <w:tabs>
          <w:tab w:val="num" w:pos="720"/>
        </w:tabs>
        <w:ind w:left="720" w:hanging="360"/>
      </w:pPr>
      <w:rPr>
        <w:rFonts w:ascii="Arial" w:hAnsi="Arial" w:hint="default"/>
      </w:rPr>
    </w:lvl>
    <w:lvl w:ilvl="1" w:tplc="09C89540" w:tentative="1">
      <w:start w:val="1"/>
      <w:numFmt w:val="bullet"/>
      <w:lvlText w:val="•"/>
      <w:lvlJc w:val="left"/>
      <w:pPr>
        <w:tabs>
          <w:tab w:val="num" w:pos="1440"/>
        </w:tabs>
        <w:ind w:left="1440" w:hanging="360"/>
      </w:pPr>
      <w:rPr>
        <w:rFonts w:ascii="Arial" w:hAnsi="Arial" w:hint="default"/>
      </w:rPr>
    </w:lvl>
    <w:lvl w:ilvl="2" w:tplc="38EC3FB6" w:tentative="1">
      <w:start w:val="1"/>
      <w:numFmt w:val="bullet"/>
      <w:lvlText w:val="•"/>
      <w:lvlJc w:val="left"/>
      <w:pPr>
        <w:tabs>
          <w:tab w:val="num" w:pos="2160"/>
        </w:tabs>
        <w:ind w:left="2160" w:hanging="360"/>
      </w:pPr>
      <w:rPr>
        <w:rFonts w:ascii="Arial" w:hAnsi="Arial" w:hint="default"/>
      </w:rPr>
    </w:lvl>
    <w:lvl w:ilvl="3" w:tplc="BD3E99C8" w:tentative="1">
      <w:start w:val="1"/>
      <w:numFmt w:val="bullet"/>
      <w:lvlText w:val="•"/>
      <w:lvlJc w:val="left"/>
      <w:pPr>
        <w:tabs>
          <w:tab w:val="num" w:pos="2880"/>
        </w:tabs>
        <w:ind w:left="2880" w:hanging="360"/>
      </w:pPr>
      <w:rPr>
        <w:rFonts w:ascii="Arial" w:hAnsi="Arial" w:hint="default"/>
      </w:rPr>
    </w:lvl>
    <w:lvl w:ilvl="4" w:tplc="F2A40D64" w:tentative="1">
      <w:start w:val="1"/>
      <w:numFmt w:val="bullet"/>
      <w:lvlText w:val="•"/>
      <w:lvlJc w:val="left"/>
      <w:pPr>
        <w:tabs>
          <w:tab w:val="num" w:pos="3600"/>
        </w:tabs>
        <w:ind w:left="3600" w:hanging="360"/>
      </w:pPr>
      <w:rPr>
        <w:rFonts w:ascii="Arial" w:hAnsi="Arial" w:hint="default"/>
      </w:rPr>
    </w:lvl>
    <w:lvl w:ilvl="5" w:tplc="13760DD2" w:tentative="1">
      <w:start w:val="1"/>
      <w:numFmt w:val="bullet"/>
      <w:lvlText w:val="•"/>
      <w:lvlJc w:val="left"/>
      <w:pPr>
        <w:tabs>
          <w:tab w:val="num" w:pos="4320"/>
        </w:tabs>
        <w:ind w:left="4320" w:hanging="360"/>
      </w:pPr>
      <w:rPr>
        <w:rFonts w:ascii="Arial" w:hAnsi="Arial" w:hint="default"/>
      </w:rPr>
    </w:lvl>
    <w:lvl w:ilvl="6" w:tplc="84A676F6" w:tentative="1">
      <w:start w:val="1"/>
      <w:numFmt w:val="bullet"/>
      <w:lvlText w:val="•"/>
      <w:lvlJc w:val="left"/>
      <w:pPr>
        <w:tabs>
          <w:tab w:val="num" w:pos="5040"/>
        </w:tabs>
        <w:ind w:left="5040" w:hanging="360"/>
      </w:pPr>
      <w:rPr>
        <w:rFonts w:ascii="Arial" w:hAnsi="Arial" w:hint="default"/>
      </w:rPr>
    </w:lvl>
    <w:lvl w:ilvl="7" w:tplc="569AE88A" w:tentative="1">
      <w:start w:val="1"/>
      <w:numFmt w:val="bullet"/>
      <w:lvlText w:val="•"/>
      <w:lvlJc w:val="left"/>
      <w:pPr>
        <w:tabs>
          <w:tab w:val="num" w:pos="5760"/>
        </w:tabs>
        <w:ind w:left="5760" w:hanging="360"/>
      </w:pPr>
      <w:rPr>
        <w:rFonts w:ascii="Arial" w:hAnsi="Arial" w:hint="default"/>
      </w:rPr>
    </w:lvl>
    <w:lvl w:ilvl="8" w:tplc="86F868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F150E67"/>
    <w:multiLevelType w:val="multilevel"/>
    <w:tmpl w:val="8F3ED1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16" w15:restartNumberingAfterBreak="0">
    <w:nsid w:val="20EB1F2E"/>
    <w:multiLevelType w:val="hybridMultilevel"/>
    <w:tmpl w:val="B7E8C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3803DB"/>
    <w:multiLevelType w:val="hybridMultilevel"/>
    <w:tmpl w:val="47864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C4810"/>
    <w:multiLevelType w:val="hybridMultilevel"/>
    <w:tmpl w:val="5650B05E"/>
    <w:lvl w:ilvl="0" w:tplc="E9F84F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9142FF4"/>
    <w:multiLevelType w:val="hybridMultilevel"/>
    <w:tmpl w:val="C4BC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52E2E"/>
    <w:multiLevelType w:val="hybridMultilevel"/>
    <w:tmpl w:val="EFD4223C"/>
    <w:lvl w:ilvl="0" w:tplc="720240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F87B9B"/>
    <w:multiLevelType w:val="multilevel"/>
    <w:tmpl w:val="C9C2D6B2"/>
    <w:lvl w:ilvl="0">
      <w:start w:val="1"/>
      <w:numFmt w:val="decimal"/>
      <w:suff w:val="space"/>
      <w:lvlText w:val="%1."/>
      <w:lvlJc w:val="left"/>
      <w:pPr>
        <w:ind w:left="0" w:firstLine="0"/>
      </w:pPr>
      <w:rPr>
        <w:rFonts w:hint="default"/>
      </w:rPr>
    </w:lvl>
    <w:lvl w:ilvl="1">
      <w:start w:val="1"/>
      <w:numFmt w:val="decimal"/>
      <w:lvlRestart w:val="0"/>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22" w15:restartNumberingAfterBreak="0">
    <w:nsid w:val="329D6FD2"/>
    <w:multiLevelType w:val="hybridMultilevel"/>
    <w:tmpl w:val="52FC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C2E56"/>
    <w:multiLevelType w:val="hybridMultilevel"/>
    <w:tmpl w:val="90D8157E"/>
    <w:lvl w:ilvl="0" w:tplc="861C7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C55F5"/>
    <w:multiLevelType w:val="hybridMultilevel"/>
    <w:tmpl w:val="876C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17C7"/>
    <w:multiLevelType w:val="multilevel"/>
    <w:tmpl w:val="ABAA3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D54DC"/>
    <w:multiLevelType w:val="hybridMultilevel"/>
    <w:tmpl w:val="769EFEA4"/>
    <w:lvl w:ilvl="0" w:tplc="2E98DA9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591378"/>
    <w:multiLevelType w:val="multilevel"/>
    <w:tmpl w:val="3F8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CFE24F8"/>
    <w:multiLevelType w:val="hybridMultilevel"/>
    <w:tmpl w:val="6CD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30645"/>
    <w:multiLevelType w:val="hybridMultilevel"/>
    <w:tmpl w:val="0B840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6E3EC0"/>
    <w:multiLevelType w:val="hybridMultilevel"/>
    <w:tmpl w:val="06B4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AE466E"/>
    <w:multiLevelType w:val="multilevel"/>
    <w:tmpl w:val="5BC05A36"/>
    <w:lvl w:ilvl="0">
      <w:start w:val="1"/>
      <w:numFmt w:val="decimal"/>
      <w:suff w:val="space"/>
      <w:lvlText w:val="%1."/>
      <w:lvlJc w:val="left"/>
      <w:pPr>
        <w:ind w:left="0" w:firstLine="0"/>
      </w:pPr>
      <w:rPr>
        <w:rFonts w:hint="default"/>
      </w:rPr>
    </w:lvl>
    <w:lvl w:ilvl="1">
      <w:start w:val="1"/>
      <w:numFmt w:val="lowerLetter"/>
      <w:lvlText w:val="%2)"/>
      <w:lvlJc w:val="left"/>
      <w:pPr>
        <w:ind w:left="227" w:firstLine="0"/>
      </w:pPr>
      <w:rPr>
        <w:rFonts w:hint="default"/>
      </w:rPr>
    </w:lvl>
    <w:lvl w:ilvl="2">
      <w:start w:val="1"/>
      <w:numFmt w:val="lowerRoman"/>
      <w:lvlText w:val="%3)"/>
      <w:lvlJc w:val="left"/>
      <w:pPr>
        <w:ind w:left="454" w:firstLine="0"/>
      </w:pPr>
      <w:rPr>
        <w:rFonts w:hint="default"/>
      </w:rPr>
    </w:lvl>
    <w:lvl w:ilvl="3">
      <w:start w:val="1"/>
      <w:numFmt w:val="decimal"/>
      <w:lvlText w:val="(%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32" w15:restartNumberingAfterBreak="0">
    <w:nsid w:val="478A3124"/>
    <w:multiLevelType w:val="multilevel"/>
    <w:tmpl w:val="01B8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4883"/>
    <w:multiLevelType w:val="hybridMultilevel"/>
    <w:tmpl w:val="FA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A966CA"/>
    <w:multiLevelType w:val="hybridMultilevel"/>
    <w:tmpl w:val="413C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27594B"/>
    <w:multiLevelType w:val="hybridMultilevel"/>
    <w:tmpl w:val="D05E5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A6364"/>
    <w:multiLevelType w:val="hybridMultilevel"/>
    <w:tmpl w:val="59AE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1C1BCE"/>
    <w:multiLevelType w:val="hybridMultilevel"/>
    <w:tmpl w:val="B83A3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B75607D"/>
    <w:multiLevelType w:val="hybridMultilevel"/>
    <w:tmpl w:val="5784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D43B11"/>
    <w:multiLevelType w:val="hybridMultilevel"/>
    <w:tmpl w:val="890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724233"/>
    <w:multiLevelType w:val="hybridMultilevel"/>
    <w:tmpl w:val="C302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3211C9"/>
    <w:multiLevelType w:val="hybridMultilevel"/>
    <w:tmpl w:val="DBA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392E33"/>
    <w:multiLevelType w:val="multilevel"/>
    <w:tmpl w:val="22241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0415"/>
    <w:multiLevelType w:val="hybridMultilevel"/>
    <w:tmpl w:val="7302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A5E5E"/>
    <w:multiLevelType w:val="multilevel"/>
    <w:tmpl w:val="C27EE882"/>
    <w:lvl w:ilvl="0">
      <w:start w:val="1"/>
      <w:numFmt w:val="decimal"/>
      <w:suff w:val="space"/>
      <w:lvlText w:val="%1."/>
      <w:lvlJc w:val="left"/>
      <w:pPr>
        <w:ind w:left="0" w:firstLine="0"/>
      </w:pPr>
      <w:rPr>
        <w:rFonts w:hint="default"/>
      </w:rPr>
    </w:lvl>
    <w:lvl w:ilvl="1">
      <w:start w:val="1"/>
      <w:numFmt w:val="decimal"/>
      <w:suff w:val="space"/>
      <w:lvlText w:val="%1.%2"/>
      <w:lvlJc w:val="left"/>
      <w:pPr>
        <w:ind w:left="227" w:firstLine="0"/>
      </w:pPr>
      <w:rPr>
        <w:rFonts w:hint="default"/>
      </w:rPr>
    </w:lvl>
    <w:lvl w:ilvl="2">
      <w:start w:val="1"/>
      <w:numFmt w:val="decimal"/>
      <w:suff w:val="space"/>
      <w:lvlText w:val="%1.%2.%3"/>
      <w:lvlJc w:val="left"/>
      <w:pPr>
        <w:ind w:left="454" w:firstLine="0"/>
      </w:pPr>
      <w:rPr>
        <w:rFonts w:hint="default"/>
      </w:rPr>
    </w:lvl>
    <w:lvl w:ilvl="3">
      <w:start w:val="1"/>
      <w:numFmt w:val="decimal"/>
      <w:suff w:val="space"/>
      <w:lvlText w:val="%1.%2.%3.%4"/>
      <w:lvlJc w:val="left"/>
      <w:pPr>
        <w:ind w:left="681" w:firstLine="0"/>
      </w:pPr>
      <w:rPr>
        <w:rFonts w:hint="default"/>
      </w:rPr>
    </w:lvl>
    <w:lvl w:ilvl="4">
      <w:start w:val="1"/>
      <w:numFmt w:val="lowerLetter"/>
      <w:lvlText w:val="(%5)"/>
      <w:lvlJc w:val="left"/>
      <w:pPr>
        <w:ind w:left="908" w:firstLine="0"/>
      </w:pPr>
      <w:rPr>
        <w:rFonts w:hint="default"/>
      </w:rPr>
    </w:lvl>
    <w:lvl w:ilvl="5">
      <w:start w:val="1"/>
      <w:numFmt w:val="lowerRoman"/>
      <w:lvlText w:val="(%6)"/>
      <w:lvlJc w:val="left"/>
      <w:pPr>
        <w:ind w:left="1135" w:firstLine="0"/>
      </w:pPr>
      <w:rPr>
        <w:rFonts w:hint="default"/>
      </w:rPr>
    </w:lvl>
    <w:lvl w:ilvl="6">
      <w:start w:val="1"/>
      <w:numFmt w:val="decimal"/>
      <w:lvlText w:val="%7."/>
      <w:lvlJc w:val="left"/>
      <w:pPr>
        <w:ind w:left="1362" w:firstLine="0"/>
      </w:pPr>
      <w:rPr>
        <w:rFonts w:hint="default"/>
      </w:rPr>
    </w:lvl>
    <w:lvl w:ilvl="7">
      <w:start w:val="1"/>
      <w:numFmt w:val="lowerLetter"/>
      <w:lvlText w:val="%8."/>
      <w:lvlJc w:val="left"/>
      <w:pPr>
        <w:ind w:left="1589" w:firstLine="0"/>
      </w:pPr>
      <w:rPr>
        <w:rFonts w:hint="default"/>
      </w:rPr>
    </w:lvl>
    <w:lvl w:ilvl="8">
      <w:start w:val="1"/>
      <w:numFmt w:val="lowerRoman"/>
      <w:lvlText w:val="%9."/>
      <w:lvlJc w:val="left"/>
      <w:pPr>
        <w:ind w:left="1816" w:firstLine="0"/>
      </w:pPr>
      <w:rPr>
        <w:rFonts w:hint="default"/>
      </w:rPr>
    </w:lvl>
  </w:abstractNum>
  <w:abstractNum w:abstractNumId="45" w15:restartNumberingAfterBreak="0">
    <w:nsid w:val="6F055833"/>
    <w:multiLevelType w:val="multilevel"/>
    <w:tmpl w:val="DAB0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17AD4"/>
    <w:multiLevelType w:val="hybridMultilevel"/>
    <w:tmpl w:val="CD4A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CA32A5"/>
    <w:multiLevelType w:val="hybridMultilevel"/>
    <w:tmpl w:val="572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E60CF3"/>
    <w:multiLevelType w:val="hybridMultilevel"/>
    <w:tmpl w:val="FE8E26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42B71B2"/>
    <w:multiLevelType w:val="hybridMultilevel"/>
    <w:tmpl w:val="323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9410D"/>
    <w:multiLevelType w:val="hybridMultilevel"/>
    <w:tmpl w:val="A4E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9D00F7"/>
    <w:multiLevelType w:val="hybridMultilevel"/>
    <w:tmpl w:val="4E00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FF1C00"/>
    <w:multiLevelType w:val="multilevel"/>
    <w:tmpl w:val="A7AA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8B13E6"/>
    <w:multiLevelType w:val="hybridMultilevel"/>
    <w:tmpl w:val="3CF60A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1A1B32"/>
    <w:multiLevelType w:val="hybridMultilevel"/>
    <w:tmpl w:val="FB6A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A35B93"/>
    <w:multiLevelType w:val="hybridMultilevel"/>
    <w:tmpl w:val="CF20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2344F8"/>
    <w:multiLevelType w:val="hybridMultilevel"/>
    <w:tmpl w:val="2DE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1"/>
  </w:num>
  <w:num w:numId="3">
    <w:abstractNumId w:val="31"/>
  </w:num>
  <w:num w:numId="4">
    <w:abstractNumId w:val="2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17"/>
  </w:num>
  <w:num w:numId="14">
    <w:abstractNumId w:val="16"/>
  </w:num>
  <w:num w:numId="15">
    <w:abstractNumId w:val="12"/>
  </w:num>
  <w:num w:numId="16">
    <w:abstractNumId w:val="26"/>
  </w:num>
  <w:num w:numId="17">
    <w:abstractNumId w:val="53"/>
  </w:num>
  <w:num w:numId="18">
    <w:abstractNumId w:val="38"/>
  </w:num>
  <w:num w:numId="19">
    <w:abstractNumId w:val="35"/>
  </w:num>
  <w:num w:numId="20">
    <w:abstractNumId w:val="43"/>
  </w:num>
  <w:num w:numId="21">
    <w:abstractNumId w:val="50"/>
  </w:num>
  <w:num w:numId="22">
    <w:abstractNumId w:val="19"/>
  </w:num>
  <w:num w:numId="23">
    <w:abstractNumId w:val="34"/>
  </w:num>
  <w:num w:numId="24">
    <w:abstractNumId w:val="51"/>
  </w:num>
  <w:num w:numId="25">
    <w:abstractNumId w:val="2"/>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7"/>
  </w:num>
  <w:num w:numId="29">
    <w:abstractNumId w:val="30"/>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9"/>
  </w:num>
  <w:num w:numId="34">
    <w:abstractNumId w:val="24"/>
  </w:num>
  <w:num w:numId="35">
    <w:abstractNumId w:val="18"/>
  </w:num>
  <w:num w:numId="36">
    <w:abstractNumId w:val="14"/>
  </w:num>
  <w:num w:numId="37">
    <w:abstractNumId w:val="33"/>
  </w:num>
  <w:num w:numId="38">
    <w:abstractNumId w:val="13"/>
  </w:num>
  <w:num w:numId="39">
    <w:abstractNumId w:val="10"/>
  </w:num>
  <w:num w:numId="40">
    <w:abstractNumId w:val="23"/>
  </w:num>
  <w:num w:numId="41">
    <w:abstractNumId w:val="28"/>
  </w:num>
  <w:num w:numId="42">
    <w:abstractNumId w:val="0"/>
  </w:num>
  <w:num w:numId="43">
    <w:abstractNumId w:val="36"/>
  </w:num>
  <w:num w:numId="44">
    <w:abstractNumId w:val="41"/>
  </w:num>
  <w:num w:numId="45">
    <w:abstractNumId w:val="47"/>
  </w:num>
  <w:num w:numId="46">
    <w:abstractNumId w:val="20"/>
  </w:num>
  <w:num w:numId="47">
    <w:abstractNumId w:val="55"/>
  </w:num>
  <w:num w:numId="48">
    <w:abstractNumId w:val="39"/>
  </w:num>
  <w:num w:numId="49">
    <w:abstractNumId w:val="40"/>
  </w:num>
  <w:num w:numId="50">
    <w:abstractNumId w:val="46"/>
  </w:num>
  <w:num w:numId="51">
    <w:abstractNumId w:val="3"/>
  </w:num>
  <w:num w:numId="52">
    <w:abstractNumId w:val="45"/>
  </w:num>
  <w:num w:numId="53">
    <w:abstractNumId w:val="32"/>
  </w:num>
  <w:num w:numId="54">
    <w:abstractNumId w:val="52"/>
  </w:num>
  <w:num w:numId="55">
    <w:abstractNumId w:val="25"/>
  </w:num>
  <w:num w:numId="56">
    <w:abstractNumId w:val="42"/>
  </w:num>
  <w:num w:numId="57">
    <w:abstractNumId w:val="7"/>
  </w:num>
  <w:num w:numId="58">
    <w:abstractNumId w:val="22"/>
  </w:num>
  <w:num w:numId="59">
    <w:abstractNumId w:val="56"/>
  </w:num>
  <w:num w:numId="60">
    <w:abstractNumId w:val="11"/>
  </w:num>
  <w:num w:numId="61">
    <w:abstractNumId w:val="48"/>
  </w:num>
  <w:num w:numId="62">
    <w:abstractNumId w:val="49"/>
  </w:num>
  <w:num w:numId="63">
    <w:abstractNumId w:val="8"/>
  </w:num>
  <w:num w:numId="64">
    <w:abstractNumId w:val="5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Meyer_zu_Wickern">
    <w15:presenceInfo w15:providerId="AD" w15:userId="S-1-5-21-330978597-2658555962-1397092168-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t5rwspp3fd0t1e9928x05x6s5wzw2wvzszd&quot;&gt;My EndNote Library&lt;record-ids&gt;&lt;item&gt;1&lt;/item&gt;&lt;item&gt;2&lt;/item&gt;&lt;item&gt;3&lt;/item&gt;&lt;item&gt;4&lt;/item&gt;&lt;item&gt;5&lt;/item&gt;&lt;item&gt;6&lt;/item&gt;&lt;item&gt;7&lt;/item&gt;&lt;item&gt;8&lt;/item&gt;&lt;item&gt;33&lt;/item&gt;&lt;item&gt;34&lt;/item&gt;&lt;item&gt;35&lt;/item&gt;&lt;/record-ids&gt;&lt;/item&gt;&lt;/Libraries&gt;"/>
  </w:docVars>
  <w:rsids>
    <w:rsidRoot w:val="006E6864"/>
    <w:rsid w:val="000039C0"/>
    <w:rsid w:val="00005B08"/>
    <w:rsid w:val="0000679A"/>
    <w:rsid w:val="00007768"/>
    <w:rsid w:val="00011C03"/>
    <w:rsid w:val="00016C48"/>
    <w:rsid w:val="00017354"/>
    <w:rsid w:val="00017385"/>
    <w:rsid w:val="00023CAF"/>
    <w:rsid w:val="00023EDA"/>
    <w:rsid w:val="00024B3C"/>
    <w:rsid w:val="00026640"/>
    <w:rsid w:val="0002770A"/>
    <w:rsid w:val="000325E0"/>
    <w:rsid w:val="0003479D"/>
    <w:rsid w:val="00036247"/>
    <w:rsid w:val="000408FB"/>
    <w:rsid w:val="00047261"/>
    <w:rsid w:val="0005387C"/>
    <w:rsid w:val="00061F8D"/>
    <w:rsid w:val="0006229F"/>
    <w:rsid w:val="00066216"/>
    <w:rsid w:val="0006640E"/>
    <w:rsid w:val="000720A9"/>
    <w:rsid w:val="00073F60"/>
    <w:rsid w:val="00077C3A"/>
    <w:rsid w:val="000822CB"/>
    <w:rsid w:val="000846FF"/>
    <w:rsid w:val="0009072F"/>
    <w:rsid w:val="00094AEC"/>
    <w:rsid w:val="00094E59"/>
    <w:rsid w:val="00095310"/>
    <w:rsid w:val="00095F44"/>
    <w:rsid w:val="000960CA"/>
    <w:rsid w:val="000A0DC3"/>
    <w:rsid w:val="000B03CE"/>
    <w:rsid w:val="000C1A1E"/>
    <w:rsid w:val="000C6F42"/>
    <w:rsid w:val="000C7CBF"/>
    <w:rsid w:val="000D0C2F"/>
    <w:rsid w:val="000D6978"/>
    <w:rsid w:val="000E3022"/>
    <w:rsid w:val="000F4C41"/>
    <w:rsid w:val="000F5FA8"/>
    <w:rsid w:val="00102941"/>
    <w:rsid w:val="00113E75"/>
    <w:rsid w:val="00115A88"/>
    <w:rsid w:val="00120650"/>
    <w:rsid w:val="00121F96"/>
    <w:rsid w:val="001225C6"/>
    <w:rsid w:val="00124C03"/>
    <w:rsid w:val="0012647C"/>
    <w:rsid w:val="00127E1B"/>
    <w:rsid w:val="00133AD3"/>
    <w:rsid w:val="00144BE8"/>
    <w:rsid w:val="001465AF"/>
    <w:rsid w:val="00147D5A"/>
    <w:rsid w:val="001513B8"/>
    <w:rsid w:val="001711BF"/>
    <w:rsid w:val="001747B2"/>
    <w:rsid w:val="00174ED9"/>
    <w:rsid w:val="0018160B"/>
    <w:rsid w:val="00184457"/>
    <w:rsid w:val="0018575A"/>
    <w:rsid w:val="00186D84"/>
    <w:rsid w:val="00187B30"/>
    <w:rsid w:val="00192DC1"/>
    <w:rsid w:val="00196F5D"/>
    <w:rsid w:val="001A0FF0"/>
    <w:rsid w:val="001A1DAA"/>
    <w:rsid w:val="001A62AC"/>
    <w:rsid w:val="001C1A5B"/>
    <w:rsid w:val="001C4636"/>
    <w:rsid w:val="001D03B8"/>
    <w:rsid w:val="001D2887"/>
    <w:rsid w:val="001D47E7"/>
    <w:rsid w:val="001D4B23"/>
    <w:rsid w:val="001D52D8"/>
    <w:rsid w:val="001E3144"/>
    <w:rsid w:val="001E500C"/>
    <w:rsid w:val="001E5B98"/>
    <w:rsid w:val="001E7005"/>
    <w:rsid w:val="001F24D1"/>
    <w:rsid w:val="001F60F8"/>
    <w:rsid w:val="00203330"/>
    <w:rsid w:val="002078A4"/>
    <w:rsid w:val="00213606"/>
    <w:rsid w:val="002151E1"/>
    <w:rsid w:val="00224C0C"/>
    <w:rsid w:val="002253CB"/>
    <w:rsid w:val="00230E18"/>
    <w:rsid w:val="00234C8D"/>
    <w:rsid w:val="00241DDC"/>
    <w:rsid w:val="00242D3F"/>
    <w:rsid w:val="00253917"/>
    <w:rsid w:val="00254A5F"/>
    <w:rsid w:val="00261053"/>
    <w:rsid w:val="002724AA"/>
    <w:rsid w:val="002733D4"/>
    <w:rsid w:val="00280320"/>
    <w:rsid w:val="002803F9"/>
    <w:rsid w:val="00281476"/>
    <w:rsid w:val="0028199E"/>
    <w:rsid w:val="00282992"/>
    <w:rsid w:val="00283A0B"/>
    <w:rsid w:val="00286C5E"/>
    <w:rsid w:val="0029118B"/>
    <w:rsid w:val="002939E6"/>
    <w:rsid w:val="0029442B"/>
    <w:rsid w:val="002A2BBB"/>
    <w:rsid w:val="002A60F0"/>
    <w:rsid w:val="002B0E9A"/>
    <w:rsid w:val="002B190C"/>
    <w:rsid w:val="002B1D3A"/>
    <w:rsid w:val="002B47E0"/>
    <w:rsid w:val="002B5AC3"/>
    <w:rsid w:val="002B6341"/>
    <w:rsid w:val="002C0749"/>
    <w:rsid w:val="002C22CD"/>
    <w:rsid w:val="002C5817"/>
    <w:rsid w:val="002C59C0"/>
    <w:rsid w:val="002C732E"/>
    <w:rsid w:val="002D0049"/>
    <w:rsid w:val="002D11E4"/>
    <w:rsid w:val="002D26DE"/>
    <w:rsid w:val="002E358E"/>
    <w:rsid w:val="002E4A28"/>
    <w:rsid w:val="002E6D78"/>
    <w:rsid w:val="002E6F2A"/>
    <w:rsid w:val="002E70D8"/>
    <w:rsid w:val="002F2E98"/>
    <w:rsid w:val="002F45C5"/>
    <w:rsid w:val="003016BA"/>
    <w:rsid w:val="003139F9"/>
    <w:rsid w:val="00315677"/>
    <w:rsid w:val="003159C8"/>
    <w:rsid w:val="00315A83"/>
    <w:rsid w:val="00315C71"/>
    <w:rsid w:val="00323F21"/>
    <w:rsid w:val="003267F3"/>
    <w:rsid w:val="00335946"/>
    <w:rsid w:val="0034110E"/>
    <w:rsid w:val="00341412"/>
    <w:rsid w:val="003438E7"/>
    <w:rsid w:val="00343ACF"/>
    <w:rsid w:val="00345124"/>
    <w:rsid w:val="00347568"/>
    <w:rsid w:val="003510C5"/>
    <w:rsid w:val="00355AAA"/>
    <w:rsid w:val="003562C4"/>
    <w:rsid w:val="00362FC6"/>
    <w:rsid w:val="00370BB6"/>
    <w:rsid w:val="00372332"/>
    <w:rsid w:val="0037385C"/>
    <w:rsid w:val="003749D9"/>
    <w:rsid w:val="0037565F"/>
    <w:rsid w:val="00377272"/>
    <w:rsid w:val="00380A2D"/>
    <w:rsid w:val="00387104"/>
    <w:rsid w:val="00392035"/>
    <w:rsid w:val="003A1AC6"/>
    <w:rsid w:val="003A28E2"/>
    <w:rsid w:val="003A4196"/>
    <w:rsid w:val="003A4F26"/>
    <w:rsid w:val="003A54F2"/>
    <w:rsid w:val="003B42E6"/>
    <w:rsid w:val="003C0374"/>
    <w:rsid w:val="003C0816"/>
    <w:rsid w:val="003C0EB4"/>
    <w:rsid w:val="003C1D0F"/>
    <w:rsid w:val="003C5D79"/>
    <w:rsid w:val="003C72EA"/>
    <w:rsid w:val="003C7834"/>
    <w:rsid w:val="003E1331"/>
    <w:rsid w:val="003E5C84"/>
    <w:rsid w:val="003F32BB"/>
    <w:rsid w:val="003F59D6"/>
    <w:rsid w:val="00401AAE"/>
    <w:rsid w:val="0040491F"/>
    <w:rsid w:val="00406D57"/>
    <w:rsid w:val="00407531"/>
    <w:rsid w:val="00413596"/>
    <w:rsid w:val="0041686F"/>
    <w:rsid w:val="00417929"/>
    <w:rsid w:val="00423FE8"/>
    <w:rsid w:val="00426BD4"/>
    <w:rsid w:val="004277D1"/>
    <w:rsid w:val="0043127B"/>
    <w:rsid w:val="00441EE5"/>
    <w:rsid w:val="00443192"/>
    <w:rsid w:val="0044598D"/>
    <w:rsid w:val="00451A18"/>
    <w:rsid w:val="0045218D"/>
    <w:rsid w:val="00452B5B"/>
    <w:rsid w:val="004564AC"/>
    <w:rsid w:val="004575C3"/>
    <w:rsid w:val="0046234D"/>
    <w:rsid w:val="00463BE1"/>
    <w:rsid w:val="00464301"/>
    <w:rsid w:val="00464E21"/>
    <w:rsid w:val="00465193"/>
    <w:rsid w:val="00466F62"/>
    <w:rsid w:val="00471574"/>
    <w:rsid w:val="00476943"/>
    <w:rsid w:val="004772C0"/>
    <w:rsid w:val="00477431"/>
    <w:rsid w:val="00477B26"/>
    <w:rsid w:val="004831AE"/>
    <w:rsid w:val="0048715E"/>
    <w:rsid w:val="004928D8"/>
    <w:rsid w:val="00494CC4"/>
    <w:rsid w:val="004958C0"/>
    <w:rsid w:val="00496A86"/>
    <w:rsid w:val="004A1801"/>
    <w:rsid w:val="004A20C1"/>
    <w:rsid w:val="004A2C3E"/>
    <w:rsid w:val="004A3428"/>
    <w:rsid w:val="004A54C5"/>
    <w:rsid w:val="004A581E"/>
    <w:rsid w:val="004A5C0F"/>
    <w:rsid w:val="004B0871"/>
    <w:rsid w:val="004B0F28"/>
    <w:rsid w:val="004B1063"/>
    <w:rsid w:val="004B538F"/>
    <w:rsid w:val="004B6842"/>
    <w:rsid w:val="004C021D"/>
    <w:rsid w:val="004D1A26"/>
    <w:rsid w:val="004D38C8"/>
    <w:rsid w:val="004D755D"/>
    <w:rsid w:val="004E0187"/>
    <w:rsid w:val="004E1AF8"/>
    <w:rsid w:val="004E3D0A"/>
    <w:rsid w:val="004E5251"/>
    <w:rsid w:val="004E63F0"/>
    <w:rsid w:val="004E7058"/>
    <w:rsid w:val="004F178B"/>
    <w:rsid w:val="004F3C9A"/>
    <w:rsid w:val="004F5059"/>
    <w:rsid w:val="004F7256"/>
    <w:rsid w:val="00511A22"/>
    <w:rsid w:val="00513B11"/>
    <w:rsid w:val="005145F1"/>
    <w:rsid w:val="00517170"/>
    <w:rsid w:val="0052161F"/>
    <w:rsid w:val="00523CA4"/>
    <w:rsid w:val="00524F58"/>
    <w:rsid w:val="00524F6F"/>
    <w:rsid w:val="00531664"/>
    <w:rsid w:val="00534AD3"/>
    <w:rsid w:val="00534BF8"/>
    <w:rsid w:val="00535A4E"/>
    <w:rsid w:val="005401B2"/>
    <w:rsid w:val="005403E0"/>
    <w:rsid w:val="0054192D"/>
    <w:rsid w:val="00543A19"/>
    <w:rsid w:val="00547A87"/>
    <w:rsid w:val="0055688D"/>
    <w:rsid w:val="005571E7"/>
    <w:rsid w:val="00560EF7"/>
    <w:rsid w:val="005750AE"/>
    <w:rsid w:val="00580AD4"/>
    <w:rsid w:val="005811B9"/>
    <w:rsid w:val="00583139"/>
    <w:rsid w:val="00583BB7"/>
    <w:rsid w:val="00585B8A"/>
    <w:rsid w:val="005A2459"/>
    <w:rsid w:val="005A755B"/>
    <w:rsid w:val="005B12D4"/>
    <w:rsid w:val="005B15A1"/>
    <w:rsid w:val="005B19F9"/>
    <w:rsid w:val="005B3ACF"/>
    <w:rsid w:val="005B5513"/>
    <w:rsid w:val="005C0171"/>
    <w:rsid w:val="005D57EA"/>
    <w:rsid w:val="005E3CF1"/>
    <w:rsid w:val="005E67DF"/>
    <w:rsid w:val="005E7C74"/>
    <w:rsid w:val="005F0051"/>
    <w:rsid w:val="005F0D08"/>
    <w:rsid w:val="005F3B98"/>
    <w:rsid w:val="005F5468"/>
    <w:rsid w:val="005F55E7"/>
    <w:rsid w:val="005F59A1"/>
    <w:rsid w:val="005F7989"/>
    <w:rsid w:val="00601A06"/>
    <w:rsid w:val="00603D9D"/>
    <w:rsid w:val="00604E1F"/>
    <w:rsid w:val="00614CFB"/>
    <w:rsid w:val="00615B07"/>
    <w:rsid w:val="00622759"/>
    <w:rsid w:val="00622967"/>
    <w:rsid w:val="00623128"/>
    <w:rsid w:val="00630479"/>
    <w:rsid w:val="006311A0"/>
    <w:rsid w:val="00632C23"/>
    <w:rsid w:val="006356C8"/>
    <w:rsid w:val="006362C3"/>
    <w:rsid w:val="0064296B"/>
    <w:rsid w:val="00642A8E"/>
    <w:rsid w:val="00643A9D"/>
    <w:rsid w:val="00651F55"/>
    <w:rsid w:val="00655590"/>
    <w:rsid w:val="006576DF"/>
    <w:rsid w:val="00667291"/>
    <w:rsid w:val="00673D0F"/>
    <w:rsid w:val="00683528"/>
    <w:rsid w:val="0068497A"/>
    <w:rsid w:val="00684B3A"/>
    <w:rsid w:val="00693E16"/>
    <w:rsid w:val="00697632"/>
    <w:rsid w:val="006A0F3D"/>
    <w:rsid w:val="006A7624"/>
    <w:rsid w:val="006B06F4"/>
    <w:rsid w:val="006B29A9"/>
    <w:rsid w:val="006B662A"/>
    <w:rsid w:val="006C081F"/>
    <w:rsid w:val="006C1270"/>
    <w:rsid w:val="006C2073"/>
    <w:rsid w:val="006C621A"/>
    <w:rsid w:val="006D2F4D"/>
    <w:rsid w:val="006D44B5"/>
    <w:rsid w:val="006E4EE3"/>
    <w:rsid w:val="006E6864"/>
    <w:rsid w:val="006E6E93"/>
    <w:rsid w:val="006F1B93"/>
    <w:rsid w:val="007005A2"/>
    <w:rsid w:val="00704012"/>
    <w:rsid w:val="00704D00"/>
    <w:rsid w:val="00704EE7"/>
    <w:rsid w:val="00705FD7"/>
    <w:rsid w:val="00707FEA"/>
    <w:rsid w:val="007147E6"/>
    <w:rsid w:val="00722EB3"/>
    <w:rsid w:val="007265F1"/>
    <w:rsid w:val="00727969"/>
    <w:rsid w:val="00732591"/>
    <w:rsid w:val="007343E5"/>
    <w:rsid w:val="00734B2A"/>
    <w:rsid w:val="00734D86"/>
    <w:rsid w:val="007426F8"/>
    <w:rsid w:val="00747E0F"/>
    <w:rsid w:val="00750CFF"/>
    <w:rsid w:val="0075463C"/>
    <w:rsid w:val="00754AE1"/>
    <w:rsid w:val="00757A83"/>
    <w:rsid w:val="00760EA4"/>
    <w:rsid w:val="00775380"/>
    <w:rsid w:val="00792951"/>
    <w:rsid w:val="0079310F"/>
    <w:rsid w:val="007A0FDD"/>
    <w:rsid w:val="007A3473"/>
    <w:rsid w:val="007A615F"/>
    <w:rsid w:val="007B3E0D"/>
    <w:rsid w:val="007C39B4"/>
    <w:rsid w:val="007C7BD7"/>
    <w:rsid w:val="007D5222"/>
    <w:rsid w:val="007D65AA"/>
    <w:rsid w:val="007D758D"/>
    <w:rsid w:val="007E573B"/>
    <w:rsid w:val="007F1E73"/>
    <w:rsid w:val="007F2742"/>
    <w:rsid w:val="008023EC"/>
    <w:rsid w:val="00810EB2"/>
    <w:rsid w:val="0081597A"/>
    <w:rsid w:val="008172A0"/>
    <w:rsid w:val="0081740A"/>
    <w:rsid w:val="00824BF9"/>
    <w:rsid w:val="008252AA"/>
    <w:rsid w:val="0082720D"/>
    <w:rsid w:val="0083243B"/>
    <w:rsid w:val="00836C23"/>
    <w:rsid w:val="00837581"/>
    <w:rsid w:val="00837FBA"/>
    <w:rsid w:val="0084004A"/>
    <w:rsid w:val="00841309"/>
    <w:rsid w:val="00841F01"/>
    <w:rsid w:val="0084554B"/>
    <w:rsid w:val="00846D1C"/>
    <w:rsid w:val="00852347"/>
    <w:rsid w:val="00853B80"/>
    <w:rsid w:val="00864B33"/>
    <w:rsid w:val="00870CD7"/>
    <w:rsid w:val="00875B22"/>
    <w:rsid w:val="00880D9B"/>
    <w:rsid w:val="00881A2F"/>
    <w:rsid w:val="008826C9"/>
    <w:rsid w:val="00884203"/>
    <w:rsid w:val="008843A1"/>
    <w:rsid w:val="008901E7"/>
    <w:rsid w:val="008903C0"/>
    <w:rsid w:val="008927E8"/>
    <w:rsid w:val="00895122"/>
    <w:rsid w:val="00895D32"/>
    <w:rsid w:val="008977A3"/>
    <w:rsid w:val="008A5767"/>
    <w:rsid w:val="008B2BFC"/>
    <w:rsid w:val="008B558F"/>
    <w:rsid w:val="008B5FDB"/>
    <w:rsid w:val="008C25EB"/>
    <w:rsid w:val="008C2CEA"/>
    <w:rsid w:val="008C4A7F"/>
    <w:rsid w:val="008C5459"/>
    <w:rsid w:val="008C5870"/>
    <w:rsid w:val="008C7756"/>
    <w:rsid w:val="008D1BB5"/>
    <w:rsid w:val="008E5998"/>
    <w:rsid w:val="008F431D"/>
    <w:rsid w:val="008F73FC"/>
    <w:rsid w:val="00911F1A"/>
    <w:rsid w:val="009152C2"/>
    <w:rsid w:val="009202B5"/>
    <w:rsid w:val="00921814"/>
    <w:rsid w:val="00921A46"/>
    <w:rsid w:val="00924CB9"/>
    <w:rsid w:val="00927C8D"/>
    <w:rsid w:val="00930492"/>
    <w:rsid w:val="0093293E"/>
    <w:rsid w:val="00932AB5"/>
    <w:rsid w:val="00936077"/>
    <w:rsid w:val="009370C3"/>
    <w:rsid w:val="00937732"/>
    <w:rsid w:val="00937DEA"/>
    <w:rsid w:val="009427FD"/>
    <w:rsid w:val="00943B85"/>
    <w:rsid w:val="0094533A"/>
    <w:rsid w:val="00950513"/>
    <w:rsid w:val="00955E81"/>
    <w:rsid w:val="00962556"/>
    <w:rsid w:val="00965C7E"/>
    <w:rsid w:val="009711E4"/>
    <w:rsid w:val="00972B6E"/>
    <w:rsid w:val="00973AF5"/>
    <w:rsid w:val="0097471E"/>
    <w:rsid w:val="00977886"/>
    <w:rsid w:val="00980024"/>
    <w:rsid w:val="00980545"/>
    <w:rsid w:val="00980FBD"/>
    <w:rsid w:val="00984D3E"/>
    <w:rsid w:val="00993D16"/>
    <w:rsid w:val="00994223"/>
    <w:rsid w:val="00994DB7"/>
    <w:rsid w:val="009977C6"/>
    <w:rsid w:val="009A362C"/>
    <w:rsid w:val="009A6545"/>
    <w:rsid w:val="009B0745"/>
    <w:rsid w:val="009C2E27"/>
    <w:rsid w:val="009C628B"/>
    <w:rsid w:val="009C684C"/>
    <w:rsid w:val="009D2A22"/>
    <w:rsid w:val="009D2C4F"/>
    <w:rsid w:val="009D5294"/>
    <w:rsid w:val="009E1B77"/>
    <w:rsid w:val="009E34F1"/>
    <w:rsid w:val="009E3B2B"/>
    <w:rsid w:val="009E4AE5"/>
    <w:rsid w:val="009E56AA"/>
    <w:rsid w:val="009E5C68"/>
    <w:rsid w:val="009F0165"/>
    <w:rsid w:val="009F13DE"/>
    <w:rsid w:val="009F1A7B"/>
    <w:rsid w:val="009F3AA1"/>
    <w:rsid w:val="00A01860"/>
    <w:rsid w:val="00A02C6D"/>
    <w:rsid w:val="00A02C9C"/>
    <w:rsid w:val="00A0466E"/>
    <w:rsid w:val="00A07AC9"/>
    <w:rsid w:val="00A12DAC"/>
    <w:rsid w:val="00A14491"/>
    <w:rsid w:val="00A1503B"/>
    <w:rsid w:val="00A15585"/>
    <w:rsid w:val="00A204DE"/>
    <w:rsid w:val="00A3044B"/>
    <w:rsid w:val="00A3080F"/>
    <w:rsid w:val="00A35744"/>
    <w:rsid w:val="00A365B4"/>
    <w:rsid w:val="00A4392E"/>
    <w:rsid w:val="00A467BC"/>
    <w:rsid w:val="00A46C6A"/>
    <w:rsid w:val="00A47918"/>
    <w:rsid w:val="00A570FC"/>
    <w:rsid w:val="00A648FB"/>
    <w:rsid w:val="00A64AA4"/>
    <w:rsid w:val="00A673F1"/>
    <w:rsid w:val="00A70196"/>
    <w:rsid w:val="00A72869"/>
    <w:rsid w:val="00A72CF8"/>
    <w:rsid w:val="00A73899"/>
    <w:rsid w:val="00A82755"/>
    <w:rsid w:val="00A83E31"/>
    <w:rsid w:val="00A9225E"/>
    <w:rsid w:val="00A93144"/>
    <w:rsid w:val="00A9757A"/>
    <w:rsid w:val="00AA2580"/>
    <w:rsid w:val="00AA43AB"/>
    <w:rsid w:val="00AA700E"/>
    <w:rsid w:val="00AA77E3"/>
    <w:rsid w:val="00AC1D10"/>
    <w:rsid w:val="00AC7055"/>
    <w:rsid w:val="00AD0855"/>
    <w:rsid w:val="00AD09A6"/>
    <w:rsid w:val="00AD21B5"/>
    <w:rsid w:val="00AD34E9"/>
    <w:rsid w:val="00AD3BAD"/>
    <w:rsid w:val="00AD3E71"/>
    <w:rsid w:val="00AD4CF1"/>
    <w:rsid w:val="00AE38D6"/>
    <w:rsid w:val="00AE5A9C"/>
    <w:rsid w:val="00AF1731"/>
    <w:rsid w:val="00B013D7"/>
    <w:rsid w:val="00B050A4"/>
    <w:rsid w:val="00B06FA1"/>
    <w:rsid w:val="00B17A10"/>
    <w:rsid w:val="00B218D7"/>
    <w:rsid w:val="00B23571"/>
    <w:rsid w:val="00B23872"/>
    <w:rsid w:val="00B31CAE"/>
    <w:rsid w:val="00B345EC"/>
    <w:rsid w:val="00B34A5E"/>
    <w:rsid w:val="00B353C6"/>
    <w:rsid w:val="00B36412"/>
    <w:rsid w:val="00B45D74"/>
    <w:rsid w:val="00B529A5"/>
    <w:rsid w:val="00B55C86"/>
    <w:rsid w:val="00B61879"/>
    <w:rsid w:val="00B61936"/>
    <w:rsid w:val="00B66A30"/>
    <w:rsid w:val="00B73408"/>
    <w:rsid w:val="00B76A37"/>
    <w:rsid w:val="00B77101"/>
    <w:rsid w:val="00B773FC"/>
    <w:rsid w:val="00B82E8F"/>
    <w:rsid w:val="00B90487"/>
    <w:rsid w:val="00B92FA5"/>
    <w:rsid w:val="00B96B9D"/>
    <w:rsid w:val="00BA2617"/>
    <w:rsid w:val="00BA3655"/>
    <w:rsid w:val="00BB64C6"/>
    <w:rsid w:val="00BC0971"/>
    <w:rsid w:val="00BC0DA4"/>
    <w:rsid w:val="00BC1423"/>
    <w:rsid w:val="00BC7C87"/>
    <w:rsid w:val="00BD0CEE"/>
    <w:rsid w:val="00BD2219"/>
    <w:rsid w:val="00BE0D63"/>
    <w:rsid w:val="00BE3CFD"/>
    <w:rsid w:val="00BE46E9"/>
    <w:rsid w:val="00BF4193"/>
    <w:rsid w:val="00BF6637"/>
    <w:rsid w:val="00C014EB"/>
    <w:rsid w:val="00C016BD"/>
    <w:rsid w:val="00C07A0B"/>
    <w:rsid w:val="00C115EF"/>
    <w:rsid w:val="00C1176B"/>
    <w:rsid w:val="00C12EF9"/>
    <w:rsid w:val="00C152D2"/>
    <w:rsid w:val="00C223C6"/>
    <w:rsid w:val="00C301FE"/>
    <w:rsid w:val="00C3431F"/>
    <w:rsid w:val="00C355A8"/>
    <w:rsid w:val="00C35F8F"/>
    <w:rsid w:val="00C44762"/>
    <w:rsid w:val="00C44CE5"/>
    <w:rsid w:val="00C45739"/>
    <w:rsid w:val="00C507BE"/>
    <w:rsid w:val="00C52FA5"/>
    <w:rsid w:val="00C54C47"/>
    <w:rsid w:val="00C54ED2"/>
    <w:rsid w:val="00C55864"/>
    <w:rsid w:val="00C6247D"/>
    <w:rsid w:val="00C62FD5"/>
    <w:rsid w:val="00C636EC"/>
    <w:rsid w:val="00C63CCA"/>
    <w:rsid w:val="00C66165"/>
    <w:rsid w:val="00C715AA"/>
    <w:rsid w:val="00C7203B"/>
    <w:rsid w:val="00C7250F"/>
    <w:rsid w:val="00C80C1D"/>
    <w:rsid w:val="00C83A57"/>
    <w:rsid w:val="00C86A6A"/>
    <w:rsid w:val="00C90130"/>
    <w:rsid w:val="00C90EFD"/>
    <w:rsid w:val="00C90F45"/>
    <w:rsid w:val="00CA05AC"/>
    <w:rsid w:val="00CA3F7C"/>
    <w:rsid w:val="00CA57BD"/>
    <w:rsid w:val="00CA7A3C"/>
    <w:rsid w:val="00CB0698"/>
    <w:rsid w:val="00CB201D"/>
    <w:rsid w:val="00CB3A1E"/>
    <w:rsid w:val="00CB4C99"/>
    <w:rsid w:val="00CC1556"/>
    <w:rsid w:val="00CC55AD"/>
    <w:rsid w:val="00CC6AAE"/>
    <w:rsid w:val="00CC71D3"/>
    <w:rsid w:val="00CD0309"/>
    <w:rsid w:val="00CD25E1"/>
    <w:rsid w:val="00CD3C90"/>
    <w:rsid w:val="00CE7445"/>
    <w:rsid w:val="00CF2462"/>
    <w:rsid w:val="00CF5BC5"/>
    <w:rsid w:val="00D00CBF"/>
    <w:rsid w:val="00D04E7E"/>
    <w:rsid w:val="00D075C6"/>
    <w:rsid w:val="00D1209E"/>
    <w:rsid w:val="00D130E4"/>
    <w:rsid w:val="00D140D4"/>
    <w:rsid w:val="00D158BB"/>
    <w:rsid w:val="00D20667"/>
    <w:rsid w:val="00D22296"/>
    <w:rsid w:val="00D22AD2"/>
    <w:rsid w:val="00D23266"/>
    <w:rsid w:val="00D24C17"/>
    <w:rsid w:val="00D304F9"/>
    <w:rsid w:val="00D406CA"/>
    <w:rsid w:val="00D43551"/>
    <w:rsid w:val="00D47B5D"/>
    <w:rsid w:val="00D502C2"/>
    <w:rsid w:val="00D506C7"/>
    <w:rsid w:val="00D527DE"/>
    <w:rsid w:val="00D52B1E"/>
    <w:rsid w:val="00D54902"/>
    <w:rsid w:val="00D57F0D"/>
    <w:rsid w:val="00D63838"/>
    <w:rsid w:val="00D74C6A"/>
    <w:rsid w:val="00D80B8C"/>
    <w:rsid w:val="00D81DDA"/>
    <w:rsid w:val="00D84488"/>
    <w:rsid w:val="00D85198"/>
    <w:rsid w:val="00D856CA"/>
    <w:rsid w:val="00D85AB6"/>
    <w:rsid w:val="00DA564A"/>
    <w:rsid w:val="00DA7BB9"/>
    <w:rsid w:val="00DB278E"/>
    <w:rsid w:val="00DB6D12"/>
    <w:rsid w:val="00DB7735"/>
    <w:rsid w:val="00DC154F"/>
    <w:rsid w:val="00DC3530"/>
    <w:rsid w:val="00DC46CA"/>
    <w:rsid w:val="00DC5127"/>
    <w:rsid w:val="00DD0B6D"/>
    <w:rsid w:val="00DD2658"/>
    <w:rsid w:val="00DD33A4"/>
    <w:rsid w:val="00DD4245"/>
    <w:rsid w:val="00DE2640"/>
    <w:rsid w:val="00DE2C35"/>
    <w:rsid w:val="00DE4CFF"/>
    <w:rsid w:val="00DE63F0"/>
    <w:rsid w:val="00DE6B03"/>
    <w:rsid w:val="00DF4109"/>
    <w:rsid w:val="00E25BC4"/>
    <w:rsid w:val="00E33249"/>
    <w:rsid w:val="00E354C0"/>
    <w:rsid w:val="00E4560F"/>
    <w:rsid w:val="00E46712"/>
    <w:rsid w:val="00E50AD5"/>
    <w:rsid w:val="00E51CD8"/>
    <w:rsid w:val="00E53028"/>
    <w:rsid w:val="00E53710"/>
    <w:rsid w:val="00E53D81"/>
    <w:rsid w:val="00E54B78"/>
    <w:rsid w:val="00E55E8A"/>
    <w:rsid w:val="00E6123C"/>
    <w:rsid w:val="00E618F4"/>
    <w:rsid w:val="00E75F66"/>
    <w:rsid w:val="00E90610"/>
    <w:rsid w:val="00EA5858"/>
    <w:rsid w:val="00EB3FD2"/>
    <w:rsid w:val="00EC44E8"/>
    <w:rsid w:val="00ED2B34"/>
    <w:rsid w:val="00ED34EE"/>
    <w:rsid w:val="00ED5036"/>
    <w:rsid w:val="00ED54A5"/>
    <w:rsid w:val="00ED7A40"/>
    <w:rsid w:val="00EE0FAB"/>
    <w:rsid w:val="00EE3C13"/>
    <w:rsid w:val="00EE7A1F"/>
    <w:rsid w:val="00EF134A"/>
    <w:rsid w:val="00EF720D"/>
    <w:rsid w:val="00EF7797"/>
    <w:rsid w:val="00F04F74"/>
    <w:rsid w:val="00F064FC"/>
    <w:rsid w:val="00F065AD"/>
    <w:rsid w:val="00F12DF9"/>
    <w:rsid w:val="00F139FC"/>
    <w:rsid w:val="00F212BF"/>
    <w:rsid w:val="00F21852"/>
    <w:rsid w:val="00F2489E"/>
    <w:rsid w:val="00F3010E"/>
    <w:rsid w:val="00F302E8"/>
    <w:rsid w:val="00F3200A"/>
    <w:rsid w:val="00F3256A"/>
    <w:rsid w:val="00F328E6"/>
    <w:rsid w:val="00F32DC4"/>
    <w:rsid w:val="00F3417A"/>
    <w:rsid w:val="00F342CE"/>
    <w:rsid w:val="00F44268"/>
    <w:rsid w:val="00F51FC4"/>
    <w:rsid w:val="00F53633"/>
    <w:rsid w:val="00F54A27"/>
    <w:rsid w:val="00F55D04"/>
    <w:rsid w:val="00F675A7"/>
    <w:rsid w:val="00F725A6"/>
    <w:rsid w:val="00F73CD8"/>
    <w:rsid w:val="00F753B4"/>
    <w:rsid w:val="00F75EBF"/>
    <w:rsid w:val="00F776AC"/>
    <w:rsid w:val="00F80650"/>
    <w:rsid w:val="00F8522B"/>
    <w:rsid w:val="00F945BF"/>
    <w:rsid w:val="00F95BC1"/>
    <w:rsid w:val="00F961CC"/>
    <w:rsid w:val="00FA23FC"/>
    <w:rsid w:val="00FA2FA5"/>
    <w:rsid w:val="00FA6016"/>
    <w:rsid w:val="00FA77B5"/>
    <w:rsid w:val="00FA7BE7"/>
    <w:rsid w:val="00FA7D72"/>
    <w:rsid w:val="00FB2EE2"/>
    <w:rsid w:val="00FB3E44"/>
    <w:rsid w:val="00FB523F"/>
    <w:rsid w:val="00FB63C4"/>
    <w:rsid w:val="00FB7A79"/>
    <w:rsid w:val="00FC1558"/>
    <w:rsid w:val="00FC1737"/>
    <w:rsid w:val="00FC2938"/>
    <w:rsid w:val="00FC5B31"/>
    <w:rsid w:val="00FD0D17"/>
    <w:rsid w:val="00FD2323"/>
    <w:rsid w:val="00FD5277"/>
    <w:rsid w:val="00FD57A2"/>
    <w:rsid w:val="00FD5F16"/>
    <w:rsid w:val="00FE00AA"/>
    <w:rsid w:val="00FE014E"/>
    <w:rsid w:val="00FE0BE7"/>
    <w:rsid w:val="00FE2CF2"/>
    <w:rsid w:val="00FE4244"/>
    <w:rsid w:val="00FE70D6"/>
    <w:rsid w:val="00FF0E73"/>
    <w:rsid w:val="01500A0A"/>
    <w:rsid w:val="01EF19AC"/>
    <w:rsid w:val="0271A1CC"/>
    <w:rsid w:val="0311DD53"/>
    <w:rsid w:val="0314270A"/>
    <w:rsid w:val="03BEF402"/>
    <w:rsid w:val="046A8C81"/>
    <w:rsid w:val="054B21E2"/>
    <w:rsid w:val="068E914E"/>
    <w:rsid w:val="08727B10"/>
    <w:rsid w:val="08929CB5"/>
    <w:rsid w:val="08F0D08F"/>
    <w:rsid w:val="08F6C81F"/>
    <w:rsid w:val="09BD36B9"/>
    <w:rsid w:val="0A33447E"/>
    <w:rsid w:val="0ABD064C"/>
    <w:rsid w:val="0B75C4AE"/>
    <w:rsid w:val="0BC15689"/>
    <w:rsid w:val="0C5B6F52"/>
    <w:rsid w:val="0C82A818"/>
    <w:rsid w:val="0CC2C5C4"/>
    <w:rsid w:val="0D550BAB"/>
    <w:rsid w:val="0D9D4CE9"/>
    <w:rsid w:val="0DE8588C"/>
    <w:rsid w:val="0E19081A"/>
    <w:rsid w:val="0E8D1113"/>
    <w:rsid w:val="102CFBE8"/>
    <w:rsid w:val="10C8B206"/>
    <w:rsid w:val="10FCA844"/>
    <w:rsid w:val="10FF0585"/>
    <w:rsid w:val="12AE51F7"/>
    <w:rsid w:val="12D048B6"/>
    <w:rsid w:val="1465B519"/>
    <w:rsid w:val="14DFFAD2"/>
    <w:rsid w:val="15B747E1"/>
    <w:rsid w:val="162BB137"/>
    <w:rsid w:val="163AD0AF"/>
    <w:rsid w:val="1799B5B0"/>
    <w:rsid w:val="182663B7"/>
    <w:rsid w:val="1AE3196D"/>
    <w:rsid w:val="1B02E100"/>
    <w:rsid w:val="1BD92CBF"/>
    <w:rsid w:val="1C1500EC"/>
    <w:rsid w:val="1C166928"/>
    <w:rsid w:val="1E71ECD0"/>
    <w:rsid w:val="1F5261C7"/>
    <w:rsid w:val="1F97DE20"/>
    <w:rsid w:val="211F830E"/>
    <w:rsid w:val="230EDB37"/>
    <w:rsid w:val="24082551"/>
    <w:rsid w:val="240FE78A"/>
    <w:rsid w:val="25707868"/>
    <w:rsid w:val="2646B089"/>
    <w:rsid w:val="26A39E2B"/>
    <w:rsid w:val="26FBAFDB"/>
    <w:rsid w:val="27B0930A"/>
    <w:rsid w:val="2809EB32"/>
    <w:rsid w:val="28F6DDF3"/>
    <w:rsid w:val="2A365E49"/>
    <w:rsid w:val="2A9088FA"/>
    <w:rsid w:val="2AB0B39C"/>
    <w:rsid w:val="2B1D5A79"/>
    <w:rsid w:val="2C406B4C"/>
    <w:rsid w:val="2D01DD85"/>
    <w:rsid w:val="2D7E0B4E"/>
    <w:rsid w:val="2E65756D"/>
    <w:rsid w:val="2E6A1EC3"/>
    <w:rsid w:val="2EE70D01"/>
    <w:rsid w:val="2FAFCC13"/>
    <w:rsid w:val="2FD83709"/>
    <w:rsid w:val="300F9FB9"/>
    <w:rsid w:val="304A4E9B"/>
    <w:rsid w:val="31459258"/>
    <w:rsid w:val="319F9AF1"/>
    <w:rsid w:val="31EB8923"/>
    <w:rsid w:val="33748687"/>
    <w:rsid w:val="339241E2"/>
    <w:rsid w:val="34049D58"/>
    <w:rsid w:val="348F944B"/>
    <w:rsid w:val="364829AE"/>
    <w:rsid w:val="36F547D3"/>
    <w:rsid w:val="3775429B"/>
    <w:rsid w:val="37ACB682"/>
    <w:rsid w:val="37B4A369"/>
    <w:rsid w:val="394B9842"/>
    <w:rsid w:val="3A56ECA2"/>
    <w:rsid w:val="3BA30176"/>
    <w:rsid w:val="3CA0775C"/>
    <w:rsid w:val="3CEE2AFB"/>
    <w:rsid w:val="3D01C3B2"/>
    <w:rsid w:val="3D3001D6"/>
    <w:rsid w:val="3DECDB38"/>
    <w:rsid w:val="3FBC69C9"/>
    <w:rsid w:val="3FCB2D1A"/>
    <w:rsid w:val="41A6A102"/>
    <w:rsid w:val="43226EC5"/>
    <w:rsid w:val="4425B0B1"/>
    <w:rsid w:val="470619FF"/>
    <w:rsid w:val="4767AC25"/>
    <w:rsid w:val="48D5BBD8"/>
    <w:rsid w:val="496F3D55"/>
    <w:rsid w:val="49DB9B49"/>
    <w:rsid w:val="4B743BA3"/>
    <w:rsid w:val="4BACCF26"/>
    <w:rsid w:val="4C61DDF3"/>
    <w:rsid w:val="4C744BD7"/>
    <w:rsid w:val="4D408EE0"/>
    <w:rsid w:val="4D9ED30C"/>
    <w:rsid w:val="4DD2F3CB"/>
    <w:rsid w:val="4E288CE3"/>
    <w:rsid w:val="4E959F22"/>
    <w:rsid w:val="51855343"/>
    <w:rsid w:val="520D1F47"/>
    <w:rsid w:val="52773A9E"/>
    <w:rsid w:val="530C492B"/>
    <w:rsid w:val="53DD1B9E"/>
    <w:rsid w:val="543D9B26"/>
    <w:rsid w:val="54467125"/>
    <w:rsid w:val="55A3C6AC"/>
    <w:rsid w:val="55FC97D8"/>
    <w:rsid w:val="561E478F"/>
    <w:rsid w:val="56421B4B"/>
    <w:rsid w:val="5643D41E"/>
    <w:rsid w:val="56C87C59"/>
    <w:rsid w:val="56FAD4AE"/>
    <w:rsid w:val="576A9CF0"/>
    <w:rsid w:val="57983CDE"/>
    <w:rsid w:val="57A677C5"/>
    <w:rsid w:val="58181F1D"/>
    <w:rsid w:val="58314939"/>
    <w:rsid w:val="583ADF43"/>
    <w:rsid w:val="586C10A4"/>
    <w:rsid w:val="58A769D0"/>
    <w:rsid w:val="58F6DB41"/>
    <w:rsid w:val="595FA741"/>
    <w:rsid w:val="59B1D41F"/>
    <w:rsid w:val="59BACC79"/>
    <w:rsid w:val="5AB78C82"/>
    <w:rsid w:val="5AD362FA"/>
    <w:rsid w:val="5BAECEAE"/>
    <w:rsid w:val="5C20C253"/>
    <w:rsid w:val="5C263B5E"/>
    <w:rsid w:val="5CD54FE9"/>
    <w:rsid w:val="5D1F1824"/>
    <w:rsid w:val="5D524CF5"/>
    <w:rsid w:val="5E68CA5C"/>
    <w:rsid w:val="5EF02197"/>
    <w:rsid w:val="5F93A7DD"/>
    <w:rsid w:val="5FDE4C21"/>
    <w:rsid w:val="607B5328"/>
    <w:rsid w:val="6090CDF2"/>
    <w:rsid w:val="617DADE2"/>
    <w:rsid w:val="6262968D"/>
    <w:rsid w:val="62A19C6A"/>
    <w:rsid w:val="6387EC48"/>
    <w:rsid w:val="64AFA443"/>
    <w:rsid w:val="64C49405"/>
    <w:rsid w:val="65610837"/>
    <w:rsid w:val="65DC7232"/>
    <w:rsid w:val="66D84B92"/>
    <w:rsid w:val="66E7B99C"/>
    <w:rsid w:val="673B134F"/>
    <w:rsid w:val="67BE9687"/>
    <w:rsid w:val="67F6C6C6"/>
    <w:rsid w:val="685F9F60"/>
    <w:rsid w:val="6BD0A16C"/>
    <w:rsid w:val="6C8F7C54"/>
    <w:rsid w:val="6CB2E641"/>
    <w:rsid w:val="6CC72B03"/>
    <w:rsid w:val="6E101F24"/>
    <w:rsid w:val="6EDC9EF7"/>
    <w:rsid w:val="6F6810BC"/>
    <w:rsid w:val="6FB15D6D"/>
    <w:rsid w:val="6FC4EF0A"/>
    <w:rsid w:val="7004AA86"/>
    <w:rsid w:val="7005F7DB"/>
    <w:rsid w:val="70204EB6"/>
    <w:rsid w:val="708EDBA9"/>
    <w:rsid w:val="7172384A"/>
    <w:rsid w:val="71A59339"/>
    <w:rsid w:val="723C1956"/>
    <w:rsid w:val="72A7AA3B"/>
    <w:rsid w:val="7331FF78"/>
    <w:rsid w:val="7377DF7F"/>
    <w:rsid w:val="73C675DA"/>
    <w:rsid w:val="7406FD18"/>
    <w:rsid w:val="742A93C5"/>
    <w:rsid w:val="76EF2132"/>
    <w:rsid w:val="777123E8"/>
    <w:rsid w:val="77F6DE6D"/>
    <w:rsid w:val="7878D1EB"/>
    <w:rsid w:val="7976CD7B"/>
    <w:rsid w:val="7A5EA7D4"/>
    <w:rsid w:val="7B3FFBE8"/>
    <w:rsid w:val="7B54B3DF"/>
    <w:rsid w:val="7B7AB145"/>
    <w:rsid w:val="7B7F4D1F"/>
    <w:rsid w:val="7BA09D98"/>
    <w:rsid w:val="7BB08918"/>
    <w:rsid w:val="7BF65F24"/>
    <w:rsid w:val="7C835E8E"/>
    <w:rsid w:val="7D683CE7"/>
    <w:rsid w:val="7FC62DC3"/>
    <w:rsid w:val="7FEC1F8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A1"/>
  <w15:chartTrackingRefBased/>
  <w15:docId w15:val="{356C3E56-75DC-46F8-A272-8B2BDD3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9D9"/>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96B9D"/>
    <w:pPr>
      <w:keepNext/>
      <w:keepLines/>
      <w:numPr>
        <w:numId w:val="42"/>
      </w:numPr>
      <w:spacing w:before="240" w:after="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B96B9D"/>
    <w:pPr>
      <w:keepNext/>
      <w:keepLines/>
      <w:numPr>
        <w:ilvl w:val="1"/>
        <w:numId w:val="42"/>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8252AA"/>
    <w:pPr>
      <w:keepNext/>
      <w:keepLines/>
      <w:numPr>
        <w:ilvl w:val="2"/>
        <w:numId w:val="42"/>
      </w:numPr>
      <w:spacing w:before="240" w:line="240" w:lineRule="auto"/>
      <w:ind w:left="0"/>
      <w:outlineLvl w:val="2"/>
    </w:pPr>
    <w:rPr>
      <w:rFonts w:eastAsiaTheme="majorEastAsia" w:cstheme="majorBidi"/>
      <w:color w:val="2F5496" w:themeColor="accent1" w:themeShade="BF"/>
      <w:szCs w:val="24"/>
      <w:lang w:eastAsia="en-IN"/>
    </w:rPr>
  </w:style>
  <w:style w:type="paragraph" w:styleId="Heading4">
    <w:name w:val="heading 4"/>
    <w:basedOn w:val="Normal"/>
    <w:next w:val="Normal"/>
    <w:link w:val="Heading4Char"/>
    <w:uiPriority w:val="9"/>
    <w:unhideWhenUsed/>
    <w:qFormat/>
    <w:rsid w:val="00CA3F7C"/>
    <w:pPr>
      <w:keepNext/>
      <w:keepLines/>
      <w:numPr>
        <w:ilvl w:val="3"/>
        <w:numId w:val="42"/>
      </w:numPr>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8A4"/>
    <w:pPr>
      <w:spacing w:after="24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2078A4"/>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2078A4"/>
    <w:pPr>
      <w:ind w:left="720"/>
      <w:contextualSpacing/>
    </w:pPr>
  </w:style>
  <w:style w:type="character" w:customStyle="1" w:styleId="Heading1Char">
    <w:name w:val="Heading 1 Char"/>
    <w:basedOn w:val="DefaultParagraphFont"/>
    <w:link w:val="Heading1"/>
    <w:uiPriority w:val="9"/>
    <w:rsid w:val="00B96B9D"/>
    <w:rPr>
      <w:rFonts w:ascii="Times New Roman" w:eastAsiaTheme="majorEastAsia" w:hAnsi="Times New Roman" w:cstheme="majorBidi"/>
      <w:b/>
      <w:color w:val="2F5496" w:themeColor="accent1" w:themeShade="BF"/>
      <w:sz w:val="28"/>
      <w:szCs w:val="32"/>
    </w:rPr>
  </w:style>
  <w:style w:type="character" w:customStyle="1" w:styleId="Heading2Char">
    <w:name w:val="Heading 2 Char"/>
    <w:basedOn w:val="DefaultParagraphFont"/>
    <w:link w:val="Heading2"/>
    <w:uiPriority w:val="9"/>
    <w:rsid w:val="00B96B9D"/>
    <w:rPr>
      <w:rFonts w:ascii="Times New Roman" w:eastAsiaTheme="majorEastAsia" w:hAnsi="Times New Roman" w:cstheme="majorBidi"/>
      <w:b/>
      <w:color w:val="2F5496" w:themeColor="accent1" w:themeShade="BF"/>
      <w:sz w:val="24"/>
      <w:szCs w:val="26"/>
    </w:rPr>
  </w:style>
  <w:style w:type="character" w:customStyle="1" w:styleId="Heading3Char">
    <w:name w:val="Heading 3 Char"/>
    <w:basedOn w:val="DefaultParagraphFont"/>
    <w:link w:val="Heading3"/>
    <w:uiPriority w:val="9"/>
    <w:rsid w:val="008252AA"/>
    <w:rPr>
      <w:rFonts w:ascii="Times New Roman" w:eastAsiaTheme="majorEastAsia" w:hAnsi="Times New Roman" w:cstheme="majorBidi"/>
      <w:color w:val="2F5496" w:themeColor="accent1" w:themeShade="BF"/>
      <w:sz w:val="24"/>
      <w:szCs w:val="24"/>
      <w:lang w:eastAsia="en-IN"/>
    </w:rPr>
  </w:style>
  <w:style w:type="character" w:customStyle="1" w:styleId="Heading4Char">
    <w:name w:val="Heading 4 Char"/>
    <w:basedOn w:val="DefaultParagraphFont"/>
    <w:link w:val="Heading4"/>
    <w:uiPriority w:val="9"/>
    <w:rsid w:val="00CA3F7C"/>
    <w:rPr>
      <w:rFonts w:ascii="Times New Roman" w:eastAsiaTheme="majorEastAsia" w:hAnsi="Times New Roman" w:cstheme="majorBidi"/>
      <w:iCs/>
      <w:color w:val="2F5496" w:themeColor="accent1" w:themeShade="BF"/>
      <w:sz w:val="24"/>
    </w:rPr>
  </w:style>
  <w:style w:type="paragraph" w:styleId="BalloonText">
    <w:name w:val="Balloon Text"/>
    <w:basedOn w:val="Normal"/>
    <w:link w:val="BalloonTextChar"/>
    <w:uiPriority w:val="99"/>
    <w:semiHidden/>
    <w:unhideWhenUsed/>
    <w:rsid w:val="0010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941"/>
    <w:rPr>
      <w:rFonts w:ascii="Segoe UI" w:hAnsi="Segoe UI" w:cs="Segoe UI"/>
      <w:sz w:val="18"/>
      <w:szCs w:val="18"/>
    </w:rPr>
  </w:style>
  <w:style w:type="paragraph" w:styleId="Caption">
    <w:name w:val="caption"/>
    <w:basedOn w:val="Normal"/>
    <w:next w:val="Normal"/>
    <w:uiPriority w:val="35"/>
    <w:unhideWhenUsed/>
    <w:qFormat/>
    <w:rsid w:val="00B773FC"/>
    <w:pPr>
      <w:spacing w:after="200" w:line="240" w:lineRule="auto"/>
    </w:pPr>
    <w:rPr>
      <w:i/>
      <w:iCs/>
      <w:color w:val="44546A" w:themeColor="text2"/>
      <w:szCs w:val="18"/>
      <w:lang w:val="en-IN"/>
    </w:rPr>
  </w:style>
  <w:style w:type="paragraph" w:styleId="Header">
    <w:name w:val="header"/>
    <w:basedOn w:val="Normal"/>
    <w:link w:val="HeaderChar"/>
    <w:uiPriority w:val="99"/>
    <w:unhideWhenUsed/>
    <w:rsid w:val="00355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AAA"/>
    <w:rPr>
      <w:rFonts w:ascii="Times New Roman" w:hAnsi="Times New Roman"/>
      <w:sz w:val="24"/>
    </w:rPr>
  </w:style>
  <w:style w:type="paragraph" w:styleId="Footer">
    <w:name w:val="footer"/>
    <w:basedOn w:val="Normal"/>
    <w:link w:val="FooterChar"/>
    <w:uiPriority w:val="99"/>
    <w:unhideWhenUsed/>
    <w:rsid w:val="00355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AAA"/>
    <w:rPr>
      <w:rFonts w:ascii="Times New Roman" w:hAnsi="Times New Roman"/>
      <w:sz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83243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07A0B"/>
    <w:rPr>
      <w:color w:val="0563C1" w:themeColor="hyperlink"/>
      <w:u w:val="single"/>
    </w:rPr>
  </w:style>
  <w:style w:type="paragraph" w:styleId="TOCHeading">
    <w:name w:val="TOC Heading"/>
    <w:basedOn w:val="Heading1"/>
    <w:next w:val="Normal"/>
    <w:uiPriority w:val="39"/>
    <w:unhideWhenUsed/>
    <w:qFormat/>
    <w:rsid w:val="0029442B"/>
    <w:pPr>
      <w:numPr>
        <w:numId w:val="0"/>
      </w:numPr>
      <w:spacing w:line="259" w:lineRule="auto"/>
      <w:outlineLvl w:val="9"/>
    </w:pPr>
  </w:style>
  <w:style w:type="paragraph" w:styleId="TOC1">
    <w:name w:val="toc 1"/>
    <w:basedOn w:val="Normal"/>
    <w:next w:val="Normal"/>
    <w:autoRedefine/>
    <w:uiPriority w:val="39"/>
    <w:unhideWhenUsed/>
    <w:rsid w:val="005403E0"/>
    <w:pPr>
      <w:spacing w:after="100"/>
    </w:pPr>
  </w:style>
  <w:style w:type="paragraph" w:styleId="TOC2">
    <w:name w:val="toc 2"/>
    <w:basedOn w:val="Normal"/>
    <w:next w:val="Normal"/>
    <w:autoRedefine/>
    <w:uiPriority w:val="39"/>
    <w:unhideWhenUsed/>
    <w:rsid w:val="005403E0"/>
    <w:pPr>
      <w:spacing w:after="100"/>
      <w:ind w:left="240"/>
    </w:pPr>
  </w:style>
  <w:style w:type="paragraph" w:styleId="TOC3">
    <w:name w:val="toc 3"/>
    <w:basedOn w:val="Normal"/>
    <w:next w:val="Normal"/>
    <w:autoRedefine/>
    <w:uiPriority w:val="39"/>
    <w:unhideWhenUsed/>
    <w:rsid w:val="005403E0"/>
    <w:pPr>
      <w:spacing w:after="100"/>
      <w:ind w:left="480"/>
    </w:pPr>
  </w:style>
  <w:style w:type="paragraph" w:styleId="TOC4">
    <w:name w:val="toc 4"/>
    <w:basedOn w:val="Normal"/>
    <w:next w:val="Normal"/>
    <w:autoRedefine/>
    <w:uiPriority w:val="39"/>
    <w:unhideWhenUsed/>
    <w:rsid w:val="00DE63F0"/>
    <w:pPr>
      <w:spacing w:after="100"/>
      <w:ind w:left="720"/>
    </w:pPr>
  </w:style>
  <w:style w:type="paragraph" w:styleId="Revision">
    <w:name w:val="Revision"/>
    <w:hidden/>
    <w:uiPriority w:val="99"/>
    <w:semiHidden/>
    <w:rsid w:val="00341412"/>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C44762"/>
    <w:rPr>
      <w:b/>
      <w:bCs/>
    </w:rPr>
  </w:style>
  <w:style w:type="character" w:customStyle="1" w:styleId="CommentSubjectChar">
    <w:name w:val="Comment Subject Char"/>
    <w:basedOn w:val="CommentTextChar"/>
    <w:link w:val="CommentSubject"/>
    <w:uiPriority w:val="99"/>
    <w:semiHidden/>
    <w:rsid w:val="00C44762"/>
    <w:rPr>
      <w:rFonts w:ascii="Times New Roman" w:hAnsi="Times New Roman"/>
      <w:b/>
      <w:bCs/>
      <w:sz w:val="20"/>
      <w:szCs w:val="20"/>
    </w:rPr>
  </w:style>
  <w:style w:type="paragraph" w:styleId="Bibliography">
    <w:name w:val="Bibliography"/>
    <w:basedOn w:val="Normal"/>
    <w:next w:val="Normal"/>
    <w:uiPriority w:val="37"/>
    <w:unhideWhenUsed/>
    <w:rsid w:val="005B5513"/>
  </w:style>
  <w:style w:type="paragraph" w:styleId="TableofFigures">
    <w:name w:val="table of figures"/>
    <w:basedOn w:val="Normal"/>
    <w:next w:val="Normal"/>
    <w:uiPriority w:val="99"/>
    <w:unhideWhenUsed/>
    <w:rsid w:val="003016BA"/>
    <w:pPr>
      <w:spacing w:after="0"/>
    </w:pPr>
  </w:style>
  <w:style w:type="paragraph" w:customStyle="1" w:styleId="EndNoteBibliographyTitle">
    <w:name w:val="EndNote Bibliography Title"/>
    <w:basedOn w:val="Normal"/>
    <w:link w:val="EndNoteBibliographyTitleChar"/>
    <w:rsid w:val="00FE014E"/>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FE014E"/>
    <w:rPr>
      <w:rFonts w:ascii="Times New Roman" w:hAnsi="Times New Roman" w:cs="Times New Roman"/>
      <w:noProof/>
      <w:sz w:val="24"/>
    </w:rPr>
  </w:style>
  <w:style w:type="paragraph" w:customStyle="1" w:styleId="EndNoteBibliography">
    <w:name w:val="EndNote Bibliography"/>
    <w:basedOn w:val="Normal"/>
    <w:link w:val="EndNoteBibliographyChar"/>
    <w:rsid w:val="00FE014E"/>
    <w:pPr>
      <w:spacing w:line="240" w:lineRule="auto"/>
    </w:pPr>
    <w:rPr>
      <w:rFonts w:cs="Times New Roman"/>
      <w:noProof/>
    </w:rPr>
  </w:style>
  <w:style w:type="character" w:customStyle="1" w:styleId="EndNoteBibliographyChar">
    <w:name w:val="EndNote Bibliography Char"/>
    <w:basedOn w:val="DefaultParagraphFont"/>
    <w:link w:val="EndNoteBibliography"/>
    <w:rsid w:val="00FE014E"/>
    <w:rPr>
      <w:rFonts w:ascii="Times New Roman" w:hAnsi="Times New Roman" w:cs="Times New Roman"/>
      <w:noProof/>
      <w:sz w:val="24"/>
    </w:rPr>
  </w:style>
  <w:style w:type="character" w:styleId="UnresolvedMention">
    <w:name w:val="Unresolved Mention"/>
    <w:basedOn w:val="DefaultParagraphFont"/>
    <w:uiPriority w:val="99"/>
    <w:semiHidden/>
    <w:unhideWhenUsed/>
    <w:rsid w:val="001D47E7"/>
    <w:rPr>
      <w:color w:val="605E5C"/>
      <w:shd w:val="clear" w:color="auto" w:fill="E1DFDD"/>
    </w:rPr>
  </w:style>
  <w:style w:type="table" w:styleId="TableGrid">
    <w:name w:val="Table Grid"/>
    <w:basedOn w:val="TableNormal"/>
    <w:uiPriority w:val="39"/>
    <w:rsid w:val="00151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2E98"/>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692">
      <w:bodyDiv w:val="1"/>
      <w:marLeft w:val="0"/>
      <w:marRight w:val="0"/>
      <w:marTop w:val="0"/>
      <w:marBottom w:val="0"/>
      <w:divBdr>
        <w:top w:val="none" w:sz="0" w:space="0" w:color="auto"/>
        <w:left w:val="none" w:sz="0" w:space="0" w:color="auto"/>
        <w:bottom w:val="none" w:sz="0" w:space="0" w:color="auto"/>
        <w:right w:val="none" w:sz="0" w:space="0" w:color="auto"/>
      </w:divBdr>
      <w:divsChild>
        <w:div w:id="479999477">
          <w:marLeft w:val="0"/>
          <w:marRight w:val="0"/>
          <w:marTop w:val="0"/>
          <w:marBottom w:val="0"/>
          <w:divBdr>
            <w:top w:val="none" w:sz="0" w:space="0" w:color="auto"/>
            <w:left w:val="none" w:sz="0" w:space="0" w:color="auto"/>
            <w:bottom w:val="none" w:sz="0" w:space="0" w:color="auto"/>
            <w:right w:val="none" w:sz="0" w:space="0" w:color="auto"/>
          </w:divBdr>
          <w:divsChild>
            <w:div w:id="768744838">
              <w:marLeft w:val="0"/>
              <w:marRight w:val="0"/>
              <w:marTop w:val="0"/>
              <w:marBottom w:val="0"/>
              <w:divBdr>
                <w:top w:val="none" w:sz="0" w:space="0" w:color="auto"/>
                <w:left w:val="none" w:sz="0" w:space="0" w:color="auto"/>
                <w:bottom w:val="none" w:sz="0" w:space="0" w:color="auto"/>
                <w:right w:val="none" w:sz="0" w:space="0" w:color="auto"/>
              </w:divBdr>
              <w:divsChild>
                <w:div w:id="5224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563">
      <w:bodyDiv w:val="1"/>
      <w:marLeft w:val="0"/>
      <w:marRight w:val="0"/>
      <w:marTop w:val="0"/>
      <w:marBottom w:val="0"/>
      <w:divBdr>
        <w:top w:val="none" w:sz="0" w:space="0" w:color="auto"/>
        <w:left w:val="none" w:sz="0" w:space="0" w:color="auto"/>
        <w:bottom w:val="none" w:sz="0" w:space="0" w:color="auto"/>
        <w:right w:val="none" w:sz="0" w:space="0" w:color="auto"/>
      </w:divBdr>
      <w:divsChild>
        <w:div w:id="2032678262">
          <w:marLeft w:val="0"/>
          <w:marRight w:val="0"/>
          <w:marTop w:val="0"/>
          <w:marBottom w:val="0"/>
          <w:divBdr>
            <w:top w:val="none" w:sz="0" w:space="0" w:color="auto"/>
            <w:left w:val="none" w:sz="0" w:space="0" w:color="auto"/>
            <w:bottom w:val="none" w:sz="0" w:space="0" w:color="auto"/>
            <w:right w:val="none" w:sz="0" w:space="0" w:color="auto"/>
          </w:divBdr>
          <w:divsChild>
            <w:div w:id="807170356">
              <w:marLeft w:val="0"/>
              <w:marRight w:val="0"/>
              <w:marTop w:val="0"/>
              <w:marBottom w:val="0"/>
              <w:divBdr>
                <w:top w:val="none" w:sz="0" w:space="0" w:color="auto"/>
                <w:left w:val="none" w:sz="0" w:space="0" w:color="auto"/>
                <w:bottom w:val="none" w:sz="0" w:space="0" w:color="auto"/>
                <w:right w:val="none" w:sz="0" w:space="0" w:color="auto"/>
              </w:divBdr>
              <w:divsChild>
                <w:div w:id="17714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2036">
      <w:bodyDiv w:val="1"/>
      <w:marLeft w:val="0"/>
      <w:marRight w:val="0"/>
      <w:marTop w:val="0"/>
      <w:marBottom w:val="0"/>
      <w:divBdr>
        <w:top w:val="none" w:sz="0" w:space="0" w:color="auto"/>
        <w:left w:val="none" w:sz="0" w:space="0" w:color="auto"/>
        <w:bottom w:val="none" w:sz="0" w:space="0" w:color="auto"/>
        <w:right w:val="none" w:sz="0" w:space="0" w:color="auto"/>
      </w:divBdr>
    </w:div>
    <w:div w:id="429737716">
      <w:bodyDiv w:val="1"/>
      <w:marLeft w:val="0"/>
      <w:marRight w:val="0"/>
      <w:marTop w:val="0"/>
      <w:marBottom w:val="0"/>
      <w:divBdr>
        <w:top w:val="none" w:sz="0" w:space="0" w:color="auto"/>
        <w:left w:val="none" w:sz="0" w:space="0" w:color="auto"/>
        <w:bottom w:val="none" w:sz="0" w:space="0" w:color="auto"/>
        <w:right w:val="none" w:sz="0" w:space="0" w:color="auto"/>
      </w:divBdr>
    </w:div>
    <w:div w:id="532576077">
      <w:bodyDiv w:val="1"/>
      <w:marLeft w:val="0"/>
      <w:marRight w:val="0"/>
      <w:marTop w:val="0"/>
      <w:marBottom w:val="0"/>
      <w:divBdr>
        <w:top w:val="none" w:sz="0" w:space="0" w:color="auto"/>
        <w:left w:val="none" w:sz="0" w:space="0" w:color="auto"/>
        <w:bottom w:val="none" w:sz="0" w:space="0" w:color="auto"/>
        <w:right w:val="none" w:sz="0" w:space="0" w:color="auto"/>
      </w:divBdr>
    </w:div>
    <w:div w:id="569392816">
      <w:bodyDiv w:val="1"/>
      <w:marLeft w:val="0"/>
      <w:marRight w:val="0"/>
      <w:marTop w:val="0"/>
      <w:marBottom w:val="0"/>
      <w:divBdr>
        <w:top w:val="none" w:sz="0" w:space="0" w:color="auto"/>
        <w:left w:val="none" w:sz="0" w:space="0" w:color="auto"/>
        <w:bottom w:val="none" w:sz="0" w:space="0" w:color="auto"/>
        <w:right w:val="none" w:sz="0" w:space="0" w:color="auto"/>
      </w:divBdr>
    </w:div>
    <w:div w:id="578103516">
      <w:bodyDiv w:val="1"/>
      <w:marLeft w:val="0"/>
      <w:marRight w:val="0"/>
      <w:marTop w:val="0"/>
      <w:marBottom w:val="0"/>
      <w:divBdr>
        <w:top w:val="none" w:sz="0" w:space="0" w:color="auto"/>
        <w:left w:val="none" w:sz="0" w:space="0" w:color="auto"/>
        <w:bottom w:val="none" w:sz="0" w:space="0" w:color="auto"/>
        <w:right w:val="none" w:sz="0" w:space="0" w:color="auto"/>
      </w:divBdr>
    </w:div>
    <w:div w:id="637808094">
      <w:bodyDiv w:val="1"/>
      <w:marLeft w:val="0"/>
      <w:marRight w:val="0"/>
      <w:marTop w:val="0"/>
      <w:marBottom w:val="0"/>
      <w:divBdr>
        <w:top w:val="none" w:sz="0" w:space="0" w:color="auto"/>
        <w:left w:val="none" w:sz="0" w:space="0" w:color="auto"/>
        <w:bottom w:val="none" w:sz="0" w:space="0" w:color="auto"/>
        <w:right w:val="none" w:sz="0" w:space="0" w:color="auto"/>
      </w:divBdr>
    </w:div>
    <w:div w:id="667441381">
      <w:bodyDiv w:val="1"/>
      <w:marLeft w:val="0"/>
      <w:marRight w:val="0"/>
      <w:marTop w:val="0"/>
      <w:marBottom w:val="0"/>
      <w:divBdr>
        <w:top w:val="none" w:sz="0" w:space="0" w:color="auto"/>
        <w:left w:val="none" w:sz="0" w:space="0" w:color="auto"/>
        <w:bottom w:val="none" w:sz="0" w:space="0" w:color="auto"/>
        <w:right w:val="none" w:sz="0" w:space="0" w:color="auto"/>
      </w:divBdr>
    </w:div>
    <w:div w:id="714429332">
      <w:bodyDiv w:val="1"/>
      <w:marLeft w:val="0"/>
      <w:marRight w:val="0"/>
      <w:marTop w:val="0"/>
      <w:marBottom w:val="0"/>
      <w:divBdr>
        <w:top w:val="none" w:sz="0" w:space="0" w:color="auto"/>
        <w:left w:val="none" w:sz="0" w:space="0" w:color="auto"/>
        <w:bottom w:val="none" w:sz="0" w:space="0" w:color="auto"/>
        <w:right w:val="none" w:sz="0" w:space="0" w:color="auto"/>
      </w:divBdr>
    </w:div>
    <w:div w:id="743527935">
      <w:bodyDiv w:val="1"/>
      <w:marLeft w:val="0"/>
      <w:marRight w:val="0"/>
      <w:marTop w:val="0"/>
      <w:marBottom w:val="0"/>
      <w:divBdr>
        <w:top w:val="none" w:sz="0" w:space="0" w:color="auto"/>
        <w:left w:val="none" w:sz="0" w:space="0" w:color="auto"/>
        <w:bottom w:val="none" w:sz="0" w:space="0" w:color="auto"/>
        <w:right w:val="none" w:sz="0" w:space="0" w:color="auto"/>
      </w:divBdr>
    </w:div>
    <w:div w:id="841555652">
      <w:bodyDiv w:val="1"/>
      <w:marLeft w:val="0"/>
      <w:marRight w:val="0"/>
      <w:marTop w:val="0"/>
      <w:marBottom w:val="0"/>
      <w:divBdr>
        <w:top w:val="none" w:sz="0" w:space="0" w:color="auto"/>
        <w:left w:val="none" w:sz="0" w:space="0" w:color="auto"/>
        <w:bottom w:val="none" w:sz="0" w:space="0" w:color="auto"/>
        <w:right w:val="none" w:sz="0" w:space="0" w:color="auto"/>
      </w:divBdr>
    </w:div>
    <w:div w:id="1090394313">
      <w:bodyDiv w:val="1"/>
      <w:marLeft w:val="0"/>
      <w:marRight w:val="0"/>
      <w:marTop w:val="0"/>
      <w:marBottom w:val="0"/>
      <w:divBdr>
        <w:top w:val="none" w:sz="0" w:space="0" w:color="auto"/>
        <w:left w:val="none" w:sz="0" w:space="0" w:color="auto"/>
        <w:bottom w:val="none" w:sz="0" w:space="0" w:color="auto"/>
        <w:right w:val="none" w:sz="0" w:space="0" w:color="auto"/>
      </w:divBdr>
    </w:div>
    <w:div w:id="1663967255">
      <w:bodyDiv w:val="1"/>
      <w:marLeft w:val="0"/>
      <w:marRight w:val="0"/>
      <w:marTop w:val="0"/>
      <w:marBottom w:val="0"/>
      <w:divBdr>
        <w:top w:val="none" w:sz="0" w:space="0" w:color="auto"/>
        <w:left w:val="none" w:sz="0" w:space="0" w:color="auto"/>
        <w:bottom w:val="none" w:sz="0" w:space="0" w:color="auto"/>
        <w:right w:val="none" w:sz="0" w:space="0" w:color="auto"/>
      </w:divBdr>
    </w:div>
    <w:div w:id="1737239094">
      <w:bodyDiv w:val="1"/>
      <w:marLeft w:val="0"/>
      <w:marRight w:val="0"/>
      <w:marTop w:val="0"/>
      <w:marBottom w:val="0"/>
      <w:divBdr>
        <w:top w:val="none" w:sz="0" w:space="0" w:color="auto"/>
        <w:left w:val="none" w:sz="0" w:space="0" w:color="auto"/>
        <w:bottom w:val="none" w:sz="0" w:space="0" w:color="auto"/>
        <w:right w:val="none" w:sz="0" w:space="0" w:color="auto"/>
      </w:divBdr>
      <w:divsChild>
        <w:div w:id="1374230192">
          <w:marLeft w:val="0"/>
          <w:marRight w:val="0"/>
          <w:marTop w:val="0"/>
          <w:marBottom w:val="0"/>
          <w:divBdr>
            <w:top w:val="none" w:sz="0" w:space="0" w:color="auto"/>
            <w:left w:val="none" w:sz="0" w:space="0" w:color="auto"/>
            <w:bottom w:val="none" w:sz="0" w:space="0" w:color="auto"/>
            <w:right w:val="none" w:sz="0" w:space="0" w:color="auto"/>
          </w:divBdr>
          <w:divsChild>
            <w:div w:id="411590128">
              <w:marLeft w:val="0"/>
              <w:marRight w:val="0"/>
              <w:marTop w:val="0"/>
              <w:marBottom w:val="0"/>
              <w:divBdr>
                <w:top w:val="none" w:sz="0" w:space="0" w:color="auto"/>
                <w:left w:val="none" w:sz="0" w:space="0" w:color="auto"/>
                <w:bottom w:val="none" w:sz="0" w:space="0" w:color="auto"/>
                <w:right w:val="none" w:sz="0" w:space="0" w:color="auto"/>
              </w:divBdr>
              <w:divsChild>
                <w:div w:id="6614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51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92">
          <w:marLeft w:val="0"/>
          <w:marRight w:val="0"/>
          <w:marTop w:val="0"/>
          <w:marBottom w:val="0"/>
          <w:divBdr>
            <w:top w:val="none" w:sz="0" w:space="0" w:color="auto"/>
            <w:left w:val="none" w:sz="0" w:space="0" w:color="auto"/>
            <w:bottom w:val="none" w:sz="0" w:space="0" w:color="auto"/>
            <w:right w:val="none" w:sz="0" w:space="0" w:color="auto"/>
          </w:divBdr>
          <w:divsChild>
            <w:div w:id="1031034291">
              <w:marLeft w:val="0"/>
              <w:marRight w:val="0"/>
              <w:marTop w:val="0"/>
              <w:marBottom w:val="0"/>
              <w:divBdr>
                <w:top w:val="none" w:sz="0" w:space="0" w:color="auto"/>
                <w:left w:val="none" w:sz="0" w:space="0" w:color="auto"/>
                <w:bottom w:val="none" w:sz="0" w:space="0" w:color="auto"/>
                <w:right w:val="none" w:sz="0" w:space="0" w:color="auto"/>
              </w:divBdr>
              <w:divsChild>
                <w:div w:id="15482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95133">
      <w:bodyDiv w:val="1"/>
      <w:marLeft w:val="0"/>
      <w:marRight w:val="0"/>
      <w:marTop w:val="0"/>
      <w:marBottom w:val="0"/>
      <w:divBdr>
        <w:top w:val="none" w:sz="0" w:space="0" w:color="auto"/>
        <w:left w:val="none" w:sz="0" w:space="0" w:color="auto"/>
        <w:bottom w:val="none" w:sz="0" w:space="0" w:color="auto"/>
        <w:right w:val="none" w:sz="0" w:space="0" w:color="auto"/>
      </w:divBdr>
    </w:div>
    <w:div w:id="1897618217">
      <w:bodyDiv w:val="1"/>
      <w:marLeft w:val="0"/>
      <w:marRight w:val="0"/>
      <w:marTop w:val="0"/>
      <w:marBottom w:val="0"/>
      <w:divBdr>
        <w:top w:val="none" w:sz="0" w:space="0" w:color="auto"/>
        <w:left w:val="none" w:sz="0" w:space="0" w:color="auto"/>
        <w:bottom w:val="none" w:sz="0" w:space="0" w:color="auto"/>
        <w:right w:val="none" w:sz="0" w:space="0" w:color="auto"/>
      </w:divBdr>
    </w:div>
    <w:div w:id="1919363696">
      <w:bodyDiv w:val="1"/>
      <w:marLeft w:val="0"/>
      <w:marRight w:val="0"/>
      <w:marTop w:val="0"/>
      <w:marBottom w:val="0"/>
      <w:divBdr>
        <w:top w:val="none" w:sz="0" w:space="0" w:color="auto"/>
        <w:left w:val="none" w:sz="0" w:space="0" w:color="auto"/>
        <w:bottom w:val="none" w:sz="0" w:space="0" w:color="auto"/>
        <w:right w:val="none" w:sz="0" w:space="0" w:color="auto"/>
      </w:divBdr>
    </w:div>
    <w:div w:id="20356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svg"/><Relationship Id="rId20" Type="http://schemas.openxmlformats.org/officeDocument/2006/relationships/image" Target="media/image5.png"/><Relationship Id="rId29" Type="http://schemas.openxmlformats.org/officeDocument/2006/relationships/chart" Target="charts/chart7.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chart" Target="charts/chart6.xml"/><Relationship Id="rId36"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chart" Target="charts/chart9.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docs.live.net/540358a0a80b083e/Documents/VoiceEmotionDetection_Final_Share.docx" TargetMode="External"/><Relationship Id="rId14" Type="http://schemas.openxmlformats.org/officeDocument/2006/relationships/footer" Target="footer2.xml"/><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chart" Target="charts/chart8.xml"/><Relationship Id="rId35" Type="http://schemas.openxmlformats.org/officeDocument/2006/relationships/image" Target="media/image10.png"/><Relationship Id="rId43" Type="http://schemas.microsoft.com/office/2011/relationships/people" Target="people.xml"/><Relationship Id="rId8" Type="http://schemas.openxmlformats.org/officeDocument/2006/relationships/hyperlink" Target="https://d.docs.live.net/540358a0a80b083e/Documents/VoiceEmotionDetection_Final_Share.docx"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en.wikipedia.org/w/index.php?title=Hidden_Markov_model&amp;oldid=872390786" TargetMode="External"/><Relationship Id="rId25" Type="http://schemas.openxmlformats.org/officeDocument/2006/relationships/chart" Target="charts/chart3.xml"/><Relationship Id="rId33" Type="http://schemas.openxmlformats.org/officeDocument/2006/relationships/hyperlink" Target="https://github.com/Vincentxyz/ARP_Emotions" TargetMode="External"/><Relationship Id="rId38"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sachinkumar\Downloads\ARP-B\Analysis\All%20Question%20collated_Hung_upda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r>
              <a:rPr lang="en-US" sz="1800" b="1">
                <a:solidFill>
                  <a:schemeClr val="accent1">
                    <a:lumMod val="50000"/>
                  </a:schemeClr>
                </a:solidFill>
              </a:rPr>
              <a:t>Classifier Accuracy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'Overall Updated Graphs_py'!$B$156:$B$157</c:f>
              <c:strCache>
                <c:ptCount val="2"/>
                <c:pt idx="0">
                  <c:v>Reasonable</c:v>
                </c:pt>
                <c:pt idx="1">
                  <c:v>Non-Reasonable</c:v>
                </c:pt>
              </c:strCache>
            </c:strRef>
          </c:cat>
          <c:val>
            <c:numRef>
              <c:f>'Overall Updated Graphs_py'!$D$156:$D$157</c:f>
              <c:numCache>
                <c:formatCode>0%</c:formatCode>
                <c:ptCount val="2"/>
                <c:pt idx="0">
                  <c:v>0.5957446808510638</c:v>
                </c:pt>
                <c:pt idx="1">
                  <c:v>0.40425531914893614</c:v>
                </c:pt>
              </c:numCache>
            </c:numRef>
          </c:val>
          <c:extLst>
            <c:ext xmlns:c16="http://schemas.microsoft.com/office/drawing/2014/chart" uri="{C3380CC4-5D6E-409C-BE32-E72D297353CC}">
              <c16:uniqueId val="{00000000-D624-4732-AA23-103017ED0A3C}"/>
            </c:ext>
          </c:extLst>
        </c:ser>
        <c:dLbls>
          <c:showLegendKey val="0"/>
          <c:showVal val="1"/>
          <c:showCatName val="0"/>
          <c:showSerName val="0"/>
          <c:showPercent val="0"/>
          <c:showBubbleSize val="0"/>
        </c:dLbls>
        <c:gapWidth val="219"/>
        <c:overlap val="-27"/>
        <c:axId val="1415790096"/>
        <c:axId val="1415791776"/>
      </c:barChart>
      <c:catAx>
        <c:axId val="141579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415791776"/>
        <c:crosses val="autoZero"/>
        <c:auto val="1"/>
        <c:lblAlgn val="ctr"/>
        <c:lblOffset val="100"/>
        <c:noMultiLvlLbl val="0"/>
      </c:catAx>
      <c:valAx>
        <c:axId val="1415791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790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r>
              <a:rPr lang="en-US" sz="1400" b="1" i="0" baseline="0">
                <a:solidFill>
                  <a:schemeClr val="accent1">
                    <a:lumMod val="50000"/>
                  </a:schemeClr>
                </a:solidFill>
                <a:effectLst/>
              </a:rPr>
              <a:t>Student emotion towards learning experience by emotion group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2000" b="1" i="0" u="none" strike="noStrike" kern="1200" cap="all" spc="120" normalizeH="0" baseline="0">
              <a:solidFill>
                <a:schemeClr val="accent1">
                  <a:lumMod val="50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'Overall_Grouped in 3_py'!$A$32</c:f>
              <c:strCache>
                <c:ptCount val="1"/>
                <c:pt idx="0">
                  <c:v>Negativ</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3_py'!$B$32:$C$32</c:f>
              <c:numCache>
                <c:formatCode>0%</c:formatCode>
                <c:ptCount val="2"/>
                <c:pt idx="0">
                  <c:v>0.41134751773049644</c:v>
                </c:pt>
                <c:pt idx="1">
                  <c:v>0.31914893617021278</c:v>
                </c:pt>
              </c:numCache>
            </c:numRef>
          </c:val>
          <c:extLst>
            <c:ext xmlns:c16="http://schemas.microsoft.com/office/drawing/2014/chart" uri="{C3380CC4-5D6E-409C-BE32-E72D297353CC}">
              <c16:uniqueId val="{00000000-CC9D-4BE2-AA43-C1B2FE05CD66}"/>
            </c:ext>
          </c:extLst>
        </c:ser>
        <c:ser>
          <c:idx val="1"/>
          <c:order val="1"/>
          <c:tx>
            <c:strRef>
              <c:f>'Overall_Grouped in 3_py'!$A$33</c:f>
              <c:strCache>
                <c:ptCount val="1"/>
                <c:pt idx="0">
                  <c:v>Neutral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3_py'!$B$33:$C$33</c:f>
              <c:numCache>
                <c:formatCode>0%</c:formatCode>
                <c:ptCount val="2"/>
                <c:pt idx="0">
                  <c:v>0.33333333333333331</c:v>
                </c:pt>
                <c:pt idx="1">
                  <c:v>0.27659574468085107</c:v>
                </c:pt>
              </c:numCache>
            </c:numRef>
          </c:val>
          <c:extLst>
            <c:ext xmlns:c16="http://schemas.microsoft.com/office/drawing/2014/chart" uri="{C3380CC4-5D6E-409C-BE32-E72D297353CC}">
              <c16:uniqueId val="{00000001-CC9D-4BE2-AA43-C1B2FE05CD66}"/>
            </c:ext>
          </c:extLst>
        </c:ser>
        <c:ser>
          <c:idx val="2"/>
          <c:order val="2"/>
          <c:tx>
            <c:strRef>
              <c:f>'Overall_Grouped in 3_py'!$A$34</c:f>
              <c:strCache>
                <c:ptCount val="1"/>
                <c:pt idx="0">
                  <c:v>Positive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'Overall_Grouped in 3_py'!$B$31:$C$31</c:f>
              <c:strCache>
                <c:ptCount val="2"/>
                <c:pt idx="0">
                  <c:v>Predicted Emotion</c:v>
                </c:pt>
                <c:pt idx="1">
                  <c:v>Content Emotion</c:v>
                </c:pt>
              </c:strCache>
            </c:strRef>
          </c:cat>
          <c:val>
            <c:numRef>
              <c:f>'Overall_Grouped in 3_py'!$B$34:$C$34</c:f>
              <c:numCache>
                <c:formatCode>0%</c:formatCode>
                <c:ptCount val="2"/>
                <c:pt idx="0">
                  <c:v>0.25531914893617019</c:v>
                </c:pt>
                <c:pt idx="1">
                  <c:v>0.40425531914893614</c:v>
                </c:pt>
              </c:numCache>
            </c:numRef>
          </c:val>
          <c:extLst>
            <c:ext xmlns:c16="http://schemas.microsoft.com/office/drawing/2014/chart" uri="{C3380CC4-5D6E-409C-BE32-E72D297353CC}">
              <c16:uniqueId val="{00000002-CC9D-4BE2-AA43-C1B2FE05CD66}"/>
            </c:ext>
          </c:extLst>
        </c:ser>
        <c:dLbls>
          <c:dLblPos val="ctr"/>
          <c:showLegendKey val="0"/>
          <c:showVal val="1"/>
          <c:showCatName val="0"/>
          <c:showSerName val="0"/>
          <c:showPercent val="0"/>
          <c:showBubbleSize val="0"/>
        </c:dLbls>
        <c:gapWidth val="79"/>
        <c:overlap val="100"/>
        <c:axId val="2102717423"/>
        <c:axId val="2100888079"/>
      </c:barChart>
      <c:catAx>
        <c:axId val="210271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all" spc="120" normalizeH="0" baseline="0">
                <a:solidFill>
                  <a:schemeClr val="tx1"/>
                </a:solidFill>
                <a:latin typeface="+mn-lt"/>
                <a:ea typeface="+mn-ea"/>
                <a:cs typeface="+mn-cs"/>
              </a:defRPr>
            </a:pPr>
            <a:endParaRPr lang="en-US"/>
          </a:p>
        </c:txPr>
        <c:crossAx val="2100888079"/>
        <c:crosses val="autoZero"/>
        <c:auto val="1"/>
        <c:lblAlgn val="ctr"/>
        <c:lblOffset val="100"/>
        <c:noMultiLvlLbl val="0"/>
      </c:catAx>
      <c:valAx>
        <c:axId val="2100888079"/>
        <c:scaling>
          <c:orientation val="minMax"/>
        </c:scaling>
        <c:delete val="1"/>
        <c:axPos val="b"/>
        <c:numFmt formatCode="0%" sourceLinked="1"/>
        <c:majorTickMark val="none"/>
        <c:minorTickMark val="none"/>
        <c:tickLblPos val="nextTo"/>
        <c:crossAx val="21027174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r>
              <a:rPr lang="en-US" sz="1400" b="1" i="0" cap="all" baseline="0">
                <a:solidFill>
                  <a:schemeClr val="accent1">
                    <a:lumMod val="50000"/>
                  </a:schemeClr>
                </a:solidFill>
                <a:effectLst/>
              </a:rPr>
              <a:t>Student emotion towards learning experience BY individual Emotion </a:t>
            </a:r>
            <a:endParaRPr lang="en-US" sz="1400">
              <a:solidFill>
                <a:schemeClr val="accent1">
                  <a:lumMod val="50000"/>
                </a:schemeClr>
              </a:solidFill>
              <a:effectLst/>
            </a:endParaRPr>
          </a:p>
        </c:rich>
      </c:tx>
      <c:overlay val="0"/>
      <c:spPr>
        <a:noFill/>
        <a:ln>
          <a:noFill/>
        </a:ln>
        <a:effectLst/>
      </c:spPr>
      <c:txPr>
        <a:bodyPr rot="0" spcFirstLastPara="1" vertOverflow="ellipsis" vert="horz" wrap="square" anchor="ctr" anchorCtr="1"/>
        <a:lstStyle/>
        <a:p>
          <a:pPr>
            <a:defRPr sz="1400" b="1" i="0" u="none" strike="noStrike" kern="1200" baseline="0">
              <a:solidFill>
                <a:schemeClr val="accent1">
                  <a:lumMod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'Overall Updated Graphs_py'!$E$145</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Graphs_py'!$E$146:$E$153</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0-ABF0-46F9-80C8-314B26651F71}"/>
            </c:ext>
          </c:extLst>
        </c:ser>
        <c:ser>
          <c:idx val="1"/>
          <c:order val="1"/>
          <c:tx>
            <c:strRef>
              <c:f>'Overall Updated Graphs_py'!$F$145</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'Overall Updated Graphs_py'!$B$146:$B$153</c:f>
              <c:strCache>
                <c:ptCount val="8"/>
                <c:pt idx="0">
                  <c:v>sad</c:v>
                </c:pt>
                <c:pt idx="1">
                  <c:v>angry</c:v>
                </c:pt>
                <c:pt idx="2">
                  <c:v>disgust</c:v>
                </c:pt>
                <c:pt idx="3">
                  <c:v>fearful</c:v>
                </c:pt>
                <c:pt idx="4">
                  <c:v>neutral</c:v>
                </c:pt>
                <c:pt idx="5">
                  <c:v>calm</c:v>
                </c:pt>
                <c:pt idx="6">
                  <c:v>surprised</c:v>
                </c:pt>
                <c:pt idx="7">
                  <c:v>happy</c:v>
                </c:pt>
              </c:strCache>
            </c:strRef>
          </c:cat>
          <c:val>
            <c:numRef>
              <c:f>'Overall Updated Graphs_py'!$F$146:$F$153</c:f>
              <c:numCache>
                <c:formatCode>0%</c:formatCode>
                <c:ptCount val="8"/>
                <c:pt idx="0">
                  <c:v>0.23404255319148937</c:v>
                </c:pt>
                <c:pt idx="1">
                  <c:v>7.0921985815602842E-2</c:v>
                </c:pt>
                <c:pt idx="2">
                  <c:v>1.4184397163120567E-2</c:v>
                </c:pt>
                <c:pt idx="3">
                  <c:v>2.1276595744680851E-2</c:v>
                </c:pt>
                <c:pt idx="4">
                  <c:v>0.25531914893617019</c:v>
                </c:pt>
                <c:pt idx="5">
                  <c:v>1.4184397163120567E-2</c:v>
                </c:pt>
                <c:pt idx="6">
                  <c:v>1.4184397163120567E-2</c:v>
                </c:pt>
                <c:pt idx="7">
                  <c:v>0.37588652482269502</c:v>
                </c:pt>
              </c:numCache>
            </c:numRef>
          </c:val>
          <c:extLst>
            <c:ext xmlns:c16="http://schemas.microsoft.com/office/drawing/2014/chart" uri="{C3380CC4-5D6E-409C-BE32-E72D297353CC}">
              <c16:uniqueId val="{00000001-ABF0-46F9-80C8-314B26651F71}"/>
            </c:ext>
          </c:extLst>
        </c:ser>
        <c:dLbls>
          <c:dLblPos val="outEnd"/>
          <c:showLegendKey val="0"/>
          <c:showVal val="1"/>
          <c:showCatName val="0"/>
          <c:showSerName val="0"/>
          <c:showPercent val="0"/>
          <c:showBubbleSize val="0"/>
        </c:dLbls>
        <c:gapWidth val="100"/>
        <c:overlap val="-24"/>
        <c:axId val="1415811040"/>
        <c:axId val="1415812768"/>
      </c:barChart>
      <c:catAx>
        <c:axId val="141581104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2768"/>
        <c:crosses val="autoZero"/>
        <c:auto val="1"/>
        <c:lblAlgn val="ctr"/>
        <c:lblOffset val="100"/>
        <c:noMultiLvlLbl val="0"/>
      </c:catAx>
      <c:valAx>
        <c:axId val="141581276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15811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Teaching methodology and style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Question_py'!$B$22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Question_py'!$B$23:$B$30</c:f>
              <c:numCache>
                <c:formatCode>0%</c:formatCode>
                <c:ptCount val="8"/>
                <c:pt idx="0">
                  <c:v>3.3333333333333333E-2</c:v>
                </c:pt>
                <c:pt idx="1">
                  <c:v>0.23333333333333334</c:v>
                </c:pt>
                <c:pt idx="2">
                  <c:v>0.33333333333333331</c:v>
                </c:pt>
                <c:pt idx="3">
                  <c:v>0.2</c:v>
                </c:pt>
                <c:pt idx="4">
                  <c:v>0</c:v>
                </c:pt>
                <c:pt idx="5">
                  <c:v>0.16666666666666666</c:v>
                </c:pt>
                <c:pt idx="6">
                  <c:v>3.3333333333333333E-2</c:v>
                </c:pt>
                <c:pt idx="7">
                  <c:v>0</c:v>
                </c:pt>
              </c:numCache>
            </c:numRef>
          </c:val>
          <c:extLst>
            <c:ext xmlns:c16="http://schemas.microsoft.com/office/drawing/2014/chart" uri="{C3380CC4-5D6E-409C-BE32-E72D297353CC}">
              <c16:uniqueId val="{00000000-FEAD-4773-AD1A-377873501969}"/>
            </c:ext>
          </c:extLst>
        </c:ser>
        <c:ser>
          <c:idx val="1"/>
          <c:order val="1"/>
          <c:tx>
            <c:strRef>
              <c:f>'Each Question_py'!$C$22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Question_py'!$A$23:$A$30</c:f>
              <c:strCache>
                <c:ptCount val="8"/>
                <c:pt idx="0">
                  <c:v>happy</c:v>
                </c:pt>
                <c:pt idx="1">
                  <c:v>angry</c:v>
                </c:pt>
                <c:pt idx="2">
                  <c:v>fearful</c:v>
                </c:pt>
                <c:pt idx="3">
                  <c:v>sad</c:v>
                </c:pt>
                <c:pt idx="4">
                  <c:v>neutral</c:v>
                </c:pt>
                <c:pt idx="5">
                  <c:v>calm</c:v>
                </c:pt>
                <c:pt idx="6">
                  <c:v>disgust</c:v>
                </c:pt>
                <c:pt idx="7">
                  <c:v>surprised</c:v>
                </c:pt>
              </c:strCache>
            </c:strRef>
          </c:cat>
          <c:val>
            <c:numRef>
              <c:f>'Each Question_py'!$C$23:$C$30</c:f>
              <c:numCache>
                <c:formatCode>0%</c:formatCode>
                <c:ptCount val="8"/>
                <c:pt idx="0">
                  <c:v>0.33333333333333331</c:v>
                </c:pt>
                <c:pt idx="1">
                  <c:v>0</c:v>
                </c:pt>
                <c:pt idx="2">
                  <c:v>6.6666666666666666E-2</c:v>
                </c:pt>
                <c:pt idx="3">
                  <c:v>0.3</c:v>
                </c:pt>
                <c:pt idx="4">
                  <c:v>0.23333333333333334</c:v>
                </c:pt>
                <c:pt idx="5">
                  <c:v>3.3333333333333333E-2</c:v>
                </c:pt>
                <c:pt idx="6">
                  <c:v>3.3333333333333333E-2</c:v>
                </c:pt>
                <c:pt idx="7">
                  <c:v>0</c:v>
                </c:pt>
              </c:numCache>
            </c:numRef>
          </c:val>
          <c:extLst>
            <c:ext xmlns:c16="http://schemas.microsoft.com/office/drawing/2014/chart" uri="{C3380CC4-5D6E-409C-BE32-E72D297353CC}">
              <c16:uniqueId val="{00000001-FEAD-4773-AD1A-377873501969}"/>
            </c:ext>
          </c:extLst>
        </c:ser>
        <c:dLbls>
          <c:showLegendKey val="0"/>
          <c:showVal val="1"/>
          <c:showCatName val="0"/>
          <c:showSerName val="0"/>
          <c:showPercent val="0"/>
          <c:showBubbleSize val="0"/>
        </c:dLbls>
        <c:gapWidth val="100"/>
        <c:overlap val="-24"/>
        <c:axId val="1375384288"/>
        <c:axId val="1375020240"/>
      </c:barChart>
      <c:catAx>
        <c:axId val="13753842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020240"/>
        <c:crosses val="autoZero"/>
        <c:auto val="1"/>
        <c:lblAlgn val="ctr"/>
        <c:lblOffset val="100"/>
        <c:noMultiLvlLbl val="0"/>
      </c:catAx>
      <c:valAx>
        <c:axId val="137502024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38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Course Curriculum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Question_py'!$F$22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Question_py'!$F$23:$F$30</c:f>
              <c:numCache>
                <c:formatCode>0%</c:formatCode>
                <c:ptCount val="8"/>
                <c:pt idx="0">
                  <c:v>0.10714285714285714</c:v>
                </c:pt>
                <c:pt idx="1">
                  <c:v>0.25</c:v>
                </c:pt>
                <c:pt idx="2">
                  <c:v>0.32142857142857145</c:v>
                </c:pt>
                <c:pt idx="3">
                  <c:v>3.5714285714285712E-2</c:v>
                </c:pt>
                <c:pt idx="4">
                  <c:v>0</c:v>
                </c:pt>
                <c:pt idx="5">
                  <c:v>0.25</c:v>
                </c:pt>
                <c:pt idx="6">
                  <c:v>3.5714285714285712E-2</c:v>
                </c:pt>
                <c:pt idx="7">
                  <c:v>0</c:v>
                </c:pt>
              </c:numCache>
            </c:numRef>
          </c:val>
          <c:extLst>
            <c:ext xmlns:c16="http://schemas.microsoft.com/office/drawing/2014/chart" uri="{C3380CC4-5D6E-409C-BE32-E72D297353CC}">
              <c16:uniqueId val="{00000000-F430-496A-AF12-6A42968956B1}"/>
            </c:ext>
          </c:extLst>
        </c:ser>
        <c:ser>
          <c:idx val="1"/>
          <c:order val="1"/>
          <c:tx>
            <c:strRef>
              <c:f>'Each Question_py'!$G$22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Question_py'!$E$23:$E$30</c:f>
              <c:strCache>
                <c:ptCount val="8"/>
                <c:pt idx="0">
                  <c:v>happy</c:v>
                </c:pt>
                <c:pt idx="1">
                  <c:v>angry</c:v>
                </c:pt>
                <c:pt idx="2">
                  <c:v>fearful</c:v>
                </c:pt>
                <c:pt idx="3">
                  <c:v>sad</c:v>
                </c:pt>
                <c:pt idx="4">
                  <c:v>neutral</c:v>
                </c:pt>
                <c:pt idx="5">
                  <c:v>calm</c:v>
                </c:pt>
                <c:pt idx="6">
                  <c:v>disgust</c:v>
                </c:pt>
                <c:pt idx="7">
                  <c:v>surprised</c:v>
                </c:pt>
              </c:strCache>
            </c:strRef>
          </c:cat>
          <c:val>
            <c:numRef>
              <c:f>'Each Question_py'!$G$23:$G$30</c:f>
              <c:numCache>
                <c:formatCode>0%</c:formatCode>
                <c:ptCount val="8"/>
                <c:pt idx="0">
                  <c:v>0.17857142857142858</c:v>
                </c:pt>
                <c:pt idx="1">
                  <c:v>0.21428571428571427</c:v>
                </c:pt>
                <c:pt idx="2">
                  <c:v>0</c:v>
                </c:pt>
                <c:pt idx="3">
                  <c:v>0.21428571428571427</c:v>
                </c:pt>
                <c:pt idx="4">
                  <c:v>0.25</c:v>
                </c:pt>
                <c:pt idx="5">
                  <c:v>0.14285714285714285</c:v>
                </c:pt>
                <c:pt idx="6">
                  <c:v>0</c:v>
                </c:pt>
                <c:pt idx="7">
                  <c:v>0</c:v>
                </c:pt>
              </c:numCache>
            </c:numRef>
          </c:val>
          <c:extLst>
            <c:ext xmlns:c16="http://schemas.microsoft.com/office/drawing/2014/chart" uri="{C3380CC4-5D6E-409C-BE32-E72D297353CC}">
              <c16:uniqueId val="{00000001-F430-496A-AF12-6A42968956B1}"/>
            </c:ext>
          </c:extLst>
        </c:ser>
        <c:dLbls>
          <c:showLegendKey val="0"/>
          <c:showVal val="1"/>
          <c:showCatName val="0"/>
          <c:showSerName val="0"/>
          <c:showPercent val="0"/>
          <c:showBubbleSize val="0"/>
        </c:dLbls>
        <c:gapWidth val="100"/>
        <c:overlap val="-24"/>
        <c:axId val="1374623328"/>
        <c:axId val="1373682432"/>
      </c:barChart>
      <c:catAx>
        <c:axId val="13746233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3682432"/>
        <c:crosses val="autoZero"/>
        <c:auto val="1"/>
        <c:lblAlgn val="ctr"/>
        <c:lblOffset val="100"/>
        <c:noMultiLvlLbl val="0"/>
      </c:catAx>
      <c:valAx>
        <c:axId val="1373682432"/>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462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Timing of classes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Question_py'!$J$22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Question_py'!$J$23:$J$30</c:f>
              <c:numCache>
                <c:formatCode>0%</c:formatCode>
                <c:ptCount val="8"/>
                <c:pt idx="0">
                  <c:v>0</c:v>
                </c:pt>
                <c:pt idx="1">
                  <c:v>0.29629629629629628</c:v>
                </c:pt>
                <c:pt idx="2">
                  <c:v>0.25925925925925924</c:v>
                </c:pt>
                <c:pt idx="3">
                  <c:v>0.14814814814814814</c:v>
                </c:pt>
                <c:pt idx="4">
                  <c:v>0</c:v>
                </c:pt>
                <c:pt idx="5">
                  <c:v>0.22222222222222221</c:v>
                </c:pt>
                <c:pt idx="6">
                  <c:v>7.407407407407407E-2</c:v>
                </c:pt>
                <c:pt idx="7">
                  <c:v>0</c:v>
                </c:pt>
              </c:numCache>
            </c:numRef>
          </c:val>
          <c:extLst>
            <c:ext xmlns:c16="http://schemas.microsoft.com/office/drawing/2014/chart" uri="{C3380CC4-5D6E-409C-BE32-E72D297353CC}">
              <c16:uniqueId val="{00000000-CB95-45CE-A3F1-1803345E6B29}"/>
            </c:ext>
          </c:extLst>
        </c:ser>
        <c:ser>
          <c:idx val="1"/>
          <c:order val="1"/>
          <c:tx>
            <c:strRef>
              <c:f>'Each Question_py'!$K$22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Question_py'!$I$23:$I$30</c:f>
              <c:strCache>
                <c:ptCount val="8"/>
                <c:pt idx="0">
                  <c:v>happy</c:v>
                </c:pt>
                <c:pt idx="1">
                  <c:v>angry</c:v>
                </c:pt>
                <c:pt idx="2">
                  <c:v>fearful</c:v>
                </c:pt>
                <c:pt idx="3">
                  <c:v>sad</c:v>
                </c:pt>
                <c:pt idx="4">
                  <c:v>neutral</c:v>
                </c:pt>
                <c:pt idx="5">
                  <c:v>calm</c:v>
                </c:pt>
                <c:pt idx="6">
                  <c:v>disgust</c:v>
                </c:pt>
                <c:pt idx="7">
                  <c:v>surprised</c:v>
                </c:pt>
              </c:strCache>
            </c:strRef>
          </c:cat>
          <c:val>
            <c:numRef>
              <c:f>'Each Question_py'!$K$23:$K$30</c:f>
              <c:numCache>
                <c:formatCode>0%</c:formatCode>
                <c:ptCount val="8"/>
                <c:pt idx="0">
                  <c:v>0.37037037037037035</c:v>
                </c:pt>
                <c:pt idx="1">
                  <c:v>7.407407407407407E-2</c:v>
                </c:pt>
                <c:pt idx="2">
                  <c:v>0</c:v>
                </c:pt>
                <c:pt idx="3">
                  <c:v>0.22222222222222221</c:v>
                </c:pt>
                <c:pt idx="4">
                  <c:v>0.33333333333333331</c:v>
                </c:pt>
                <c:pt idx="5">
                  <c:v>0</c:v>
                </c:pt>
                <c:pt idx="6">
                  <c:v>0</c:v>
                </c:pt>
                <c:pt idx="7">
                  <c:v>0</c:v>
                </c:pt>
              </c:numCache>
            </c:numRef>
          </c:val>
          <c:extLst>
            <c:ext xmlns:c16="http://schemas.microsoft.com/office/drawing/2014/chart" uri="{C3380CC4-5D6E-409C-BE32-E72D297353CC}">
              <c16:uniqueId val="{00000001-CB95-45CE-A3F1-1803345E6B29}"/>
            </c:ext>
          </c:extLst>
        </c:ser>
        <c:dLbls>
          <c:showLegendKey val="0"/>
          <c:showVal val="1"/>
          <c:showCatName val="0"/>
          <c:showSerName val="0"/>
          <c:showPercent val="0"/>
          <c:showBubbleSize val="0"/>
        </c:dLbls>
        <c:gapWidth val="100"/>
        <c:overlap val="-24"/>
        <c:axId val="1375630272"/>
        <c:axId val="1333893808"/>
      </c:barChart>
      <c:catAx>
        <c:axId val="137563027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33893808"/>
        <c:crosses val="autoZero"/>
        <c:auto val="1"/>
        <c:lblAlgn val="ctr"/>
        <c:lblOffset val="100"/>
        <c:noMultiLvlLbl val="0"/>
      </c:catAx>
      <c:valAx>
        <c:axId val="133389380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563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Quality of teaching</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Question_py'!$N$22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Question_py'!$N$23:$N$30</c:f>
              <c:numCache>
                <c:formatCode>0%</c:formatCode>
                <c:ptCount val="8"/>
                <c:pt idx="0">
                  <c:v>3.7037037037037035E-2</c:v>
                </c:pt>
                <c:pt idx="1">
                  <c:v>0.14814814814814814</c:v>
                </c:pt>
                <c:pt idx="2">
                  <c:v>0.37037037037037035</c:v>
                </c:pt>
                <c:pt idx="3">
                  <c:v>0.18518518518518517</c:v>
                </c:pt>
                <c:pt idx="4">
                  <c:v>0</c:v>
                </c:pt>
                <c:pt idx="5">
                  <c:v>0.22222222222222221</c:v>
                </c:pt>
                <c:pt idx="6">
                  <c:v>3.7037037037037035E-2</c:v>
                </c:pt>
                <c:pt idx="7">
                  <c:v>0</c:v>
                </c:pt>
              </c:numCache>
            </c:numRef>
          </c:val>
          <c:extLst>
            <c:ext xmlns:c16="http://schemas.microsoft.com/office/drawing/2014/chart" uri="{C3380CC4-5D6E-409C-BE32-E72D297353CC}">
              <c16:uniqueId val="{00000000-7CA8-4D62-ADC2-22B3E57C7962}"/>
            </c:ext>
          </c:extLst>
        </c:ser>
        <c:ser>
          <c:idx val="1"/>
          <c:order val="1"/>
          <c:tx>
            <c:strRef>
              <c:f>'Each Question_py'!$O$22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Question_py'!$M$23:$M$30</c:f>
              <c:strCache>
                <c:ptCount val="8"/>
                <c:pt idx="0">
                  <c:v>happy</c:v>
                </c:pt>
                <c:pt idx="1">
                  <c:v>angry</c:v>
                </c:pt>
                <c:pt idx="2">
                  <c:v>fearful</c:v>
                </c:pt>
                <c:pt idx="3">
                  <c:v>sad</c:v>
                </c:pt>
                <c:pt idx="4">
                  <c:v>neutral</c:v>
                </c:pt>
                <c:pt idx="5">
                  <c:v>calm</c:v>
                </c:pt>
                <c:pt idx="6">
                  <c:v>disgust</c:v>
                </c:pt>
                <c:pt idx="7">
                  <c:v>surprised</c:v>
                </c:pt>
              </c:strCache>
            </c:strRef>
          </c:cat>
          <c:val>
            <c:numRef>
              <c:f>'Each Question_py'!$O$23:$O$30</c:f>
              <c:numCache>
                <c:formatCode>0%</c:formatCode>
                <c:ptCount val="8"/>
                <c:pt idx="0">
                  <c:v>0.48148148148148145</c:v>
                </c:pt>
                <c:pt idx="1">
                  <c:v>0.1111111111111111</c:v>
                </c:pt>
                <c:pt idx="2">
                  <c:v>0</c:v>
                </c:pt>
                <c:pt idx="3">
                  <c:v>0.1111111111111111</c:v>
                </c:pt>
                <c:pt idx="4">
                  <c:v>0.29629629629629628</c:v>
                </c:pt>
                <c:pt idx="5">
                  <c:v>0</c:v>
                </c:pt>
                <c:pt idx="6">
                  <c:v>0</c:v>
                </c:pt>
                <c:pt idx="7">
                  <c:v>0</c:v>
                </c:pt>
              </c:numCache>
            </c:numRef>
          </c:val>
          <c:extLst>
            <c:ext xmlns:c16="http://schemas.microsoft.com/office/drawing/2014/chart" uri="{C3380CC4-5D6E-409C-BE32-E72D297353CC}">
              <c16:uniqueId val="{00000001-7CA8-4D62-ADC2-22B3E57C7962}"/>
            </c:ext>
          </c:extLst>
        </c:ser>
        <c:dLbls>
          <c:showLegendKey val="0"/>
          <c:showVal val="1"/>
          <c:showCatName val="0"/>
          <c:showSerName val="0"/>
          <c:showPercent val="0"/>
          <c:showBubbleSize val="0"/>
        </c:dLbls>
        <c:gapWidth val="100"/>
        <c:overlap val="-24"/>
        <c:axId val="1317254704"/>
        <c:axId val="1376655728"/>
      </c:barChart>
      <c:catAx>
        <c:axId val="131725470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76655728"/>
        <c:crosses val="autoZero"/>
        <c:auto val="1"/>
        <c:lblAlgn val="ctr"/>
        <c:lblOffset val="100"/>
        <c:noMultiLvlLbl val="0"/>
      </c:catAx>
      <c:valAx>
        <c:axId val="1376655728"/>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2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Evaluation patterns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'Each Question_py'!$R$22</c:f>
              <c:strCache>
                <c:ptCount val="1"/>
                <c:pt idx="0">
                  <c:v>Predicted Emotion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Question_py'!$R$23:$R$30</c:f>
              <c:numCache>
                <c:formatCode>0%</c:formatCode>
                <c:ptCount val="8"/>
                <c:pt idx="0">
                  <c:v>0.10344827586206896</c:v>
                </c:pt>
                <c:pt idx="1">
                  <c:v>0.2413793103448276</c:v>
                </c:pt>
                <c:pt idx="2">
                  <c:v>0.37931034482758619</c:v>
                </c:pt>
                <c:pt idx="3">
                  <c:v>3.4482758620689655E-2</c:v>
                </c:pt>
                <c:pt idx="4">
                  <c:v>0</c:v>
                </c:pt>
                <c:pt idx="5">
                  <c:v>0.13793103448275862</c:v>
                </c:pt>
                <c:pt idx="6">
                  <c:v>0.10344827586206896</c:v>
                </c:pt>
                <c:pt idx="7">
                  <c:v>0</c:v>
                </c:pt>
              </c:numCache>
            </c:numRef>
          </c:val>
          <c:extLst>
            <c:ext xmlns:c16="http://schemas.microsoft.com/office/drawing/2014/chart" uri="{C3380CC4-5D6E-409C-BE32-E72D297353CC}">
              <c16:uniqueId val="{00000000-B828-496B-9F93-170F5FF14746}"/>
            </c:ext>
          </c:extLst>
        </c:ser>
        <c:ser>
          <c:idx val="1"/>
          <c:order val="1"/>
          <c:tx>
            <c:strRef>
              <c:f>'Each Question_py'!$S$22</c:f>
              <c:strCache>
                <c:ptCount val="1"/>
                <c:pt idx="0">
                  <c:v>Content Emotion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'Each Question_py'!$Q$23:$Q$30</c:f>
              <c:strCache>
                <c:ptCount val="8"/>
                <c:pt idx="0">
                  <c:v>happy</c:v>
                </c:pt>
                <c:pt idx="1">
                  <c:v>angry</c:v>
                </c:pt>
                <c:pt idx="2">
                  <c:v>fearful</c:v>
                </c:pt>
                <c:pt idx="3">
                  <c:v>sad</c:v>
                </c:pt>
                <c:pt idx="4">
                  <c:v>neutral</c:v>
                </c:pt>
                <c:pt idx="5">
                  <c:v>calm</c:v>
                </c:pt>
                <c:pt idx="6">
                  <c:v>disgust</c:v>
                </c:pt>
                <c:pt idx="7">
                  <c:v>surprised</c:v>
                </c:pt>
              </c:strCache>
            </c:strRef>
          </c:cat>
          <c:val>
            <c:numRef>
              <c:f>'Each Question_py'!$S$23:$S$30</c:f>
              <c:numCache>
                <c:formatCode>0%</c:formatCode>
                <c:ptCount val="8"/>
                <c:pt idx="0">
                  <c:v>0.31034482758620691</c:v>
                </c:pt>
                <c:pt idx="1">
                  <c:v>6.8965517241379309E-2</c:v>
                </c:pt>
                <c:pt idx="2">
                  <c:v>0</c:v>
                </c:pt>
                <c:pt idx="3">
                  <c:v>0.2413793103448276</c:v>
                </c:pt>
                <c:pt idx="4">
                  <c:v>0.2413793103448276</c:v>
                </c:pt>
                <c:pt idx="5">
                  <c:v>3.4482758620689655E-2</c:v>
                </c:pt>
                <c:pt idx="6">
                  <c:v>3.4482758620689655E-2</c:v>
                </c:pt>
                <c:pt idx="7">
                  <c:v>6.8965517241379309E-2</c:v>
                </c:pt>
              </c:numCache>
            </c:numRef>
          </c:val>
          <c:extLst>
            <c:ext xmlns:c16="http://schemas.microsoft.com/office/drawing/2014/chart" uri="{C3380CC4-5D6E-409C-BE32-E72D297353CC}">
              <c16:uniqueId val="{00000001-B828-496B-9F93-170F5FF14746}"/>
            </c:ext>
          </c:extLst>
        </c:ser>
        <c:dLbls>
          <c:showLegendKey val="0"/>
          <c:showVal val="1"/>
          <c:showCatName val="0"/>
          <c:showSerName val="0"/>
          <c:showPercent val="0"/>
          <c:showBubbleSize val="0"/>
        </c:dLbls>
        <c:gapWidth val="100"/>
        <c:overlap val="-24"/>
        <c:axId val="1320422256"/>
        <c:axId val="1317605104"/>
      </c:barChart>
      <c:catAx>
        <c:axId val="132042225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17605104"/>
        <c:crosses val="autoZero"/>
        <c:auto val="1"/>
        <c:lblAlgn val="ctr"/>
        <c:lblOffset val="100"/>
        <c:noMultiLvlLbl val="0"/>
      </c:catAx>
      <c:valAx>
        <c:axId val="1317605104"/>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32042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1400">
                <a:solidFill>
                  <a:schemeClr val="accent1">
                    <a:lumMod val="50000"/>
                  </a:schemeClr>
                </a:solidFill>
              </a:rPr>
              <a:t>Tool Comparison by share of emotion (Python vs 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'R'!$K$1</c:f>
              <c:strCache>
                <c:ptCount val="1"/>
                <c:pt idx="0">
                  <c:v>Predicted Emotion in 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'R'!$K$2:$K$9</c:f>
              <c:numCache>
                <c:formatCode>0%</c:formatCode>
                <c:ptCount val="8"/>
                <c:pt idx="0">
                  <c:v>4.2553191489361701E-2</c:v>
                </c:pt>
                <c:pt idx="1">
                  <c:v>0.14893617021276595</c:v>
                </c:pt>
                <c:pt idx="2">
                  <c:v>0.25531914893617019</c:v>
                </c:pt>
                <c:pt idx="3">
                  <c:v>4.2553191489361701E-2</c:v>
                </c:pt>
                <c:pt idx="4">
                  <c:v>0</c:v>
                </c:pt>
                <c:pt idx="5">
                  <c:v>0.19148936170212766</c:v>
                </c:pt>
                <c:pt idx="6">
                  <c:v>0.15602836879432624</c:v>
                </c:pt>
                <c:pt idx="7">
                  <c:v>0.16312056737588654</c:v>
                </c:pt>
              </c:numCache>
            </c:numRef>
          </c:val>
          <c:extLst>
            <c:ext xmlns:c16="http://schemas.microsoft.com/office/drawing/2014/chart" uri="{C3380CC4-5D6E-409C-BE32-E72D297353CC}">
              <c16:uniqueId val="{00000000-43E8-406B-98DE-387A46F1AC7F}"/>
            </c:ext>
          </c:extLst>
        </c:ser>
        <c:ser>
          <c:idx val="1"/>
          <c:order val="1"/>
          <c:tx>
            <c:strRef>
              <c:f>'R'!$L$1</c:f>
              <c:strCache>
                <c:ptCount val="1"/>
                <c:pt idx="0">
                  <c:v>Predicted Emotion in Python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'R'!$J$2:$J$9</c:f>
              <c:strCache>
                <c:ptCount val="8"/>
                <c:pt idx="0">
                  <c:v>sad</c:v>
                </c:pt>
                <c:pt idx="1">
                  <c:v>angry</c:v>
                </c:pt>
                <c:pt idx="2">
                  <c:v>disgust</c:v>
                </c:pt>
                <c:pt idx="3">
                  <c:v>fearful</c:v>
                </c:pt>
                <c:pt idx="4">
                  <c:v>neutral</c:v>
                </c:pt>
                <c:pt idx="5">
                  <c:v>calm</c:v>
                </c:pt>
                <c:pt idx="6">
                  <c:v>surprised</c:v>
                </c:pt>
                <c:pt idx="7">
                  <c:v>happy</c:v>
                </c:pt>
              </c:strCache>
            </c:strRef>
          </c:cat>
          <c:val>
            <c:numRef>
              <c:f>'R'!$L$2:$L$9</c:f>
              <c:numCache>
                <c:formatCode>0%</c:formatCode>
                <c:ptCount val="8"/>
                <c:pt idx="0">
                  <c:v>0.12056737588652482</c:v>
                </c:pt>
                <c:pt idx="1">
                  <c:v>0.23404255319148937</c:v>
                </c:pt>
                <c:pt idx="2">
                  <c:v>5.6737588652482268E-2</c:v>
                </c:pt>
                <c:pt idx="3">
                  <c:v>0.33333333333333331</c:v>
                </c:pt>
                <c:pt idx="4">
                  <c:v>0</c:v>
                </c:pt>
                <c:pt idx="5">
                  <c:v>0.19858156028368795</c:v>
                </c:pt>
                <c:pt idx="6">
                  <c:v>0</c:v>
                </c:pt>
                <c:pt idx="7">
                  <c:v>5.6737588652482268E-2</c:v>
                </c:pt>
              </c:numCache>
            </c:numRef>
          </c:val>
          <c:extLst>
            <c:ext xmlns:c16="http://schemas.microsoft.com/office/drawing/2014/chart" uri="{C3380CC4-5D6E-409C-BE32-E72D297353CC}">
              <c16:uniqueId val="{00000001-43E8-406B-98DE-387A46F1AC7F}"/>
            </c:ext>
          </c:extLst>
        </c:ser>
        <c:dLbls>
          <c:showLegendKey val="0"/>
          <c:showVal val="1"/>
          <c:showCatName val="0"/>
          <c:showSerName val="0"/>
          <c:showPercent val="0"/>
          <c:showBubbleSize val="0"/>
        </c:dLbls>
        <c:gapWidth val="100"/>
        <c:overlap val="-24"/>
        <c:axId val="1342861712"/>
        <c:axId val="1378909728"/>
      </c:barChart>
      <c:catAx>
        <c:axId val="1342861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378909728"/>
        <c:crosses val="autoZero"/>
        <c:auto val="1"/>
        <c:lblAlgn val="ctr"/>
        <c:lblOffset val="100"/>
        <c:noMultiLvlLbl val="0"/>
      </c:catAx>
      <c:valAx>
        <c:axId val="1378909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86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accent1">
                  <a:lumMod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07T18:28:23.717"/>
    </inkml:context>
    <inkml:brush xml:id="br0">
      <inkml:brushProperty name="width" value="0.025" units="cm"/>
      <inkml:brushProperty name="height" value="0.025" units="cm"/>
      <inkml:brushProperty name="color" value="#004F8B"/>
    </inkml:brush>
  </inkml:definitions>
  <inkml:trace contextRef="#ctx0" brushRef="#br0">1 116 2313,'0'0'128,"0"0"-1027,8-13-515,-4-15 1414,12 4 0,-13-27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b:Tag>
    <b:SourceType>InternetSite</b:SourceType>
    <b:Guid>{CEAA69B2-7F33-4D20-8409-302545F50FDA}</b:Guid>
    <b:Title>Normalize</b:Title>
    <b:LCID>en-US</b:LCID>
    <b:InternetSiteTitle>manual.audacityteam.org</b:InternetSiteTitle>
    <b:URL>https://manual.audacityteam.org/man/dc_offset.html</b:URL>
    <b:RefOrder>1</b:RefOrder>
  </b:Source>
</b:Sources>
</file>

<file path=customXml/itemProps1.xml><?xml version="1.0" encoding="utf-8"?>
<ds:datastoreItem xmlns:ds="http://schemas.openxmlformats.org/officeDocument/2006/customXml" ds:itemID="{8E4BA43F-8710-4139-8ADD-5E495312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16128</Words>
  <Characters>91936</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107849</CharactersWithSpaces>
  <SharedDoc>false</SharedDoc>
  <HLinks>
    <vt:vector size="528" baseType="variant">
      <vt:variant>
        <vt:i4>720946</vt:i4>
      </vt:variant>
      <vt:variant>
        <vt:i4>644</vt:i4>
      </vt:variant>
      <vt:variant>
        <vt:i4>0</vt:i4>
      </vt:variant>
      <vt:variant>
        <vt:i4>5</vt:i4>
      </vt:variant>
      <vt:variant>
        <vt:lpwstr>https://github.com/Vincentxyz/ARP_Emotions</vt:lpwstr>
      </vt:variant>
      <vt:variant>
        <vt:lpwstr/>
      </vt:variant>
      <vt:variant>
        <vt:i4>720965</vt:i4>
      </vt:variant>
      <vt:variant>
        <vt:i4>534</vt:i4>
      </vt:variant>
      <vt:variant>
        <vt:i4>0</vt:i4>
      </vt:variant>
      <vt:variant>
        <vt:i4>5</vt:i4>
      </vt:variant>
      <vt:variant>
        <vt:lpwstr>https://en.wikipedia.org/w/index.php?title=Hidden_Markov_model&amp;oldid=872390786</vt:lpwstr>
      </vt:variant>
      <vt:variant>
        <vt:lpwstr/>
      </vt:variant>
      <vt:variant>
        <vt:i4>2228229</vt:i4>
      </vt:variant>
      <vt:variant>
        <vt:i4>515</vt:i4>
      </vt:variant>
      <vt:variant>
        <vt:i4>0</vt:i4>
      </vt:variant>
      <vt:variant>
        <vt:i4>5</vt:i4>
      </vt:variant>
      <vt:variant>
        <vt:lpwstr/>
      </vt:variant>
      <vt:variant>
        <vt:lpwstr>_Toc456575</vt:lpwstr>
      </vt:variant>
      <vt:variant>
        <vt:i4>2293765</vt:i4>
      </vt:variant>
      <vt:variant>
        <vt:i4>509</vt:i4>
      </vt:variant>
      <vt:variant>
        <vt:i4>0</vt:i4>
      </vt:variant>
      <vt:variant>
        <vt:i4>5</vt:i4>
      </vt:variant>
      <vt:variant>
        <vt:lpwstr/>
      </vt:variant>
      <vt:variant>
        <vt:lpwstr>_Toc456574</vt:lpwstr>
      </vt:variant>
      <vt:variant>
        <vt:i4>2359301</vt:i4>
      </vt:variant>
      <vt:variant>
        <vt:i4>503</vt:i4>
      </vt:variant>
      <vt:variant>
        <vt:i4>0</vt:i4>
      </vt:variant>
      <vt:variant>
        <vt:i4>5</vt:i4>
      </vt:variant>
      <vt:variant>
        <vt:lpwstr/>
      </vt:variant>
      <vt:variant>
        <vt:lpwstr>_Toc456573</vt:lpwstr>
      </vt:variant>
      <vt:variant>
        <vt:i4>2424837</vt:i4>
      </vt:variant>
      <vt:variant>
        <vt:i4>497</vt:i4>
      </vt:variant>
      <vt:variant>
        <vt:i4>0</vt:i4>
      </vt:variant>
      <vt:variant>
        <vt:i4>5</vt:i4>
      </vt:variant>
      <vt:variant>
        <vt:lpwstr/>
      </vt:variant>
      <vt:variant>
        <vt:lpwstr>_Toc456572</vt:lpwstr>
      </vt:variant>
      <vt:variant>
        <vt:i4>2490373</vt:i4>
      </vt:variant>
      <vt:variant>
        <vt:i4>491</vt:i4>
      </vt:variant>
      <vt:variant>
        <vt:i4>0</vt:i4>
      </vt:variant>
      <vt:variant>
        <vt:i4>5</vt:i4>
      </vt:variant>
      <vt:variant>
        <vt:lpwstr/>
      </vt:variant>
      <vt:variant>
        <vt:lpwstr>_Toc456571</vt:lpwstr>
      </vt:variant>
      <vt:variant>
        <vt:i4>2555909</vt:i4>
      </vt:variant>
      <vt:variant>
        <vt:i4>485</vt:i4>
      </vt:variant>
      <vt:variant>
        <vt:i4>0</vt:i4>
      </vt:variant>
      <vt:variant>
        <vt:i4>5</vt:i4>
      </vt:variant>
      <vt:variant>
        <vt:lpwstr/>
      </vt:variant>
      <vt:variant>
        <vt:lpwstr>_Toc456570</vt:lpwstr>
      </vt:variant>
      <vt:variant>
        <vt:i4>3014660</vt:i4>
      </vt:variant>
      <vt:variant>
        <vt:i4>479</vt:i4>
      </vt:variant>
      <vt:variant>
        <vt:i4>0</vt:i4>
      </vt:variant>
      <vt:variant>
        <vt:i4>5</vt:i4>
      </vt:variant>
      <vt:variant>
        <vt:lpwstr/>
      </vt:variant>
      <vt:variant>
        <vt:lpwstr>_Toc456569</vt:lpwstr>
      </vt:variant>
      <vt:variant>
        <vt:i4>3080196</vt:i4>
      </vt:variant>
      <vt:variant>
        <vt:i4>473</vt:i4>
      </vt:variant>
      <vt:variant>
        <vt:i4>0</vt:i4>
      </vt:variant>
      <vt:variant>
        <vt:i4>5</vt:i4>
      </vt:variant>
      <vt:variant>
        <vt:lpwstr/>
      </vt:variant>
      <vt:variant>
        <vt:lpwstr>_Toc456568</vt:lpwstr>
      </vt:variant>
      <vt:variant>
        <vt:i4>7209054</vt:i4>
      </vt:variant>
      <vt:variant>
        <vt:i4>467</vt:i4>
      </vt:variant>
      <vt:variant>
        <vt:i4>0</vt:i4>
      </vt:variant>
      <vt:variant>
        <vt:i4>5</vt:i4>
      </vt:variant>
      <vt:variant>
        <vt:lpwstr>https://d.docs.live.net/540358a0a80b083e/Documents/VoiceEmotionDetection_Final_Share.docx</vt:lpwstr>
      </vt:variant>
      <vt:variant>
        <vt:lpwstr>_Toc456567</vt:lpwstr>
      </vt:variant>
      <vt:variant>
        <vt:i4>2162692</vt:i4>
      </vt:variant>
      <vt:variant>
        <vt:i4>461</vt:i4>
      </vt:variant>
      <vt:variant>
        <vt:i4>0</vt:i4>
      </vt:variant>
      <vt:variant>
        <vt:i4>5</vt:i4>
      </vt:variant>
      <vt:variant>
        <vt:lpwstr/>
      </vt:variant>
      <vt:variant>
        <vt:lpwstr>_Toc456566</vt:lpwstr>
      </vt:variant>
      <vt:variant>
        <vt:i4>2228228</vt:i4>
      </vt:variant>
      <vt:variant>
        <vt:i4>455</vt:i4>
      </vt:variant>
      <vt:variant>
        <vt:i4>0</vt:i4>
      </vt:variant>
      <vt:variant>
        <vt:i4>5</vt:i4>
      </vt:variant>
      <vt:variant>
        <vt:lpwstr/>
      </vt:variant>
      <vt:variant>
        <vt:lpwstr>_Toc456565</vt:lpwstr>
      </vt:variant>
      <vt:variant>
        <vt:i4>2293764</vt:i4>
      </vt:variant>
      <vt:variant>
        <vt:i4>449</vt:i4>
      </vt:variant>
      <vt:variant>
        <vt:i4>0</vt:i4>
      </vt:variant>
      <vt:variant>
        <vt:i4>5</vt:i4>
      </vt:variant>
      <vt:variant>
        <vt:lpwstr/>
      </vt:variant>
      <vt:variant>
        <vt:lpwstr>_Toc456564</vt:lpwstr>
      </vt:variant>
      <vt:variant>
        <vt:i4>2359300</vt:i4>
      </vt:variant>
      <vt:variant>
        <vt:i4>443</vt:i4>
      </vt:variant>
      <vt:variant>
        <vt:i4>0</vt:i4>
      </vt:variant>
      <vt:variant>
        <vt:i4>5</vt:i4>
      </vt:variant>
      <vt:variant>
        <vt:lpwstr/>
      </vt:variant>
      <vt:variant>
        <vt:lpwstr>_Toc456563</vt:lpwstr>
      </vt:variant>
      <vt:variant>
        <vt:i4>2424836</vt:i4>
      </vt:variant>
      <vt:variant>
        <vt:i4>437</vt:i4>
      </vt:variant>
      <vt:variant>
        <vt:i4>0</vt:i4>
      </vt:variant>
      <vt:variant>
        <vt:i4>5</vt:i4>
      </vt:variant>
      <vt:variant>
        <vt:lpwstr/>
      </vt:variant>
      <vt:variant>
        <vt:lpwstr>_Toc456562</vt:lpwstr>
      </vt:variant>
      <vt:variant>
        <vt:i4>6815838</vt:i4>
      </vt:variant>
      <vt:variant>
        <vt:i4>431</vt:i4>
      </vt:variant>
      <vt:variant>
        <vt:i4>0</vt:i4>
      </vt:variant>
      <vt:variant>
        <vt:i4>5</vt:i4>
      </vt:variant>
      <vt:variant>
        <vt:lpwstr>https://d.docs.live.net/540358a0a80b083e/Documents/VoiceEmotionDetection_Final_Share.docx</vt:lpwstr>
      </vt:variant>
      <vt:variant>
        <vt:lpwstr>_Toc456561</vt:lpwstr>
      </vt:variant>
      <vt:variant>
        <vt:i4>3080201</vt:i4>
      </vt:variant>
      <vt:variant>
        <vt:i4>422</vt:i4>
      </vt:variant>
      <vt:variant>
        <vt:i4>0</vt:i4>
      </vt:variant>
      <vt:variant>
        <vt:i4>5</vt:i4>
      </vt:variant>
      <vt:variant>
        <vt:lpwstr/>
      </vt:variant>
      <vt:variant>
        <vt:lpwstr>_Toc459845</vt:lpwstr>
      </vt:variant>
      <vt:variant>
        <vt:i4>3014665</vt:i4>
      </vt:variant>
      <vt:variant>
        <vt:i4>416</vt:i4>
      </vt:variant>
      <vt:variant>
        <vt:i4>0</vt:i4>
      </vt:variant>
      <vt:variant>
        <vt:i4>5</vt:i4>
      </vt:variant>
      <vt:variant>
        <vt:lpwstr/>
      </vt:variant>
      <vt:variant>
        <vt:lpwstr>_Toc459844</vt:lpwstr>
      </vt:variant>
      <vt:variant>
        <vt:i4>2686985</vt:i4>
      </vt:variant>
      <vt:variant>
        <vt:i4>410</vt:i4>
      </vt:variant>
      <vt:variant>
        <vt:i4>0</vt:i4>
      </vt:variant>
      <vt:variant>
        <vt:i4>5</vt:i4>
      </vt:variant>
      <vt:variant>
        <vt:lpwstr/>
      </vt:variant>
      <vt:variant>
        <vt:lpwstr>_Toc459843</vt:lpwstr>
      </vt:variant>
      <vt:variant>
        <vt:i4>2621449</vt:i4>
      </vt:variant>
      <vt:variant>
        <vt:i4>404</vt:i4>
      </vt:variant>
      <vt:variant>
        <vt:i4>0</vt:i4>
      </vt:variant>
      <vt:variant>
        <vt:i4>5</vt:i4>
      </vt:variant>
      <vt:variant>
        <vt:lpwstr/>
      </vt:variant>
      <vt:variant>
        <vt:lpwstr>_Toc459842</vt:lpwstr>
      </vt:variant>
      <vt:variant>
        <vt:i4>2818057</vt:i4>
      </vt:variant>
      <vt:variant>
        <vt:i4>398</vt:i4>
      </vt:variant>
      <vt:variant>
        <vt:i4>0</vt:i4>
      </vt:variant>
      <vt:variant>
        <vt:i4>5</vt:i4>
      </vt:variant>
      <vt:variant>
        <vt:lpwstr/>
      </vt:variant>
      <vt:variant>
        <vt:lpwstr>_Toc459841</vt:lpwstr>
      </vt:variant>
      <vt:variant>
        <vt:i4>2752521</vt:i4>
      </vt:variant>
      <vt:variant>
        <vt:i4>392</vt:i4>
      </vt:variant>
      <vt:variant>
        <vt:i4>0</vt:i4>
      </vt:variant>
      <vt:variant>
        <vt:i4>5</vt:i4>
      </vt:variant>
      <vt:variant>
        <vt:lpwstr/>
      </vt:variant>
      <vt:variant>
        <vt:lpwstr>_Toc459840</vt:lpwstr>
      </vt:variant>
      <vt:variant>
        <vt:i4>2293774</vt:i4>
      </vt:variant>
      <vt:variant>
        <vt:i4>386</vt:i4>
      </vt:variant>
      <vt:variant>
        <vt:i4>0</vt:i4>
      </vt:variant>
      <vt:variant>
        <vt:i4>5</vt:i4>
      </vt:variant>
      <vt:variant>
        <vt:lpwstr/>
      </vt:variant>
      <vt:variant>
        <vt:lpwstr>_Toc459839</vt:lpwstr>
      </vt:variant>
      <vt:variant>
        <vt:i4>2228238</vt:i4>
      </vt:variant>
      <vt:variant>
        <vt:i4>380</vt:i4>
      </vt:variant>
      <vt:variant>
        <vt:i4>0</vt:i4>
      </vt:variant>
      <vt:variant>
        <vt:i4>5</vt:i4>
      </vt:variant>
      <vt:variant>
        <vt:lpwstr/>
      </vt:variant>
      <vt:variant>
        <vt:lpwstr>_Toc459838</vt:lpwstr>
      </vt:variant>
      <vt:variant>
        <vt:i4>2949134</vt:i4>
      </vt:variant>
      <vt:variant>
        <vt:i4>374</vt:i4>
      </vt:variant>
      <vt:variant>
        <vt:i4>0</vt:i4>
      </vt:variant>
      <vt:variant>
        <vt:i4>5</vt:i4>
      </vt:variant>
      <vt:variant>
        <vt:lpwstr/>
      </vt:variant>
      <vt:variant>
        <vt:lpwstr>_Toc459837</vt:lpwstr>
      </vt:variant>
      <vt:variant>
        <vt:i4>2883598</vt:i4>
      </vt:variant>
      <vt:variant>
        <vt:i4>368</vt:i4>
      </vt:variant>
      <vt:variant>
        <vt:i4>0</vt:i4>
      </vt:variant>
      <vt:variant>
        <vt:i4>5</vt:i4>
      </vt:variant>
      <vt:variant>
        <vt:lpwstr/>
      </vt:variant>
      <vt:variant>
        <vt:lpwstr>_Toc459836</vt:lpwstr>
      </vt:variant>
      <vt:variant>
        <vt:i4>3080206</vt:i4>
      </vt:variant>
      <vt:variant>
        <vt:i4>362</vt:i4>
      </vt:variant>
      <vt:variant>
        <vt:i4>0</vt:i4>
      </vt:variant>
      <vt:variant>
        <vt:i4>5</vt:i4>
      </vt:variant>
      <vt:variant>
        <vt:lpwstr/>
      </vt:variant>
      <vt:variant>
        <vt:lpwstr>_Toc459835</vt:lpwstr>
      </vt:variant>
      <vt:variant>
        <vt:i4>3014670</vt:i4>
      </vt:variant>
      <vt:variant>
        <vt:i4>356</vt:i4>
      </vt:variant>
      <vt:variant>
        <vt:i4>0</vt:i4>
      </vt:variant>
      <vt:variant>
        <vt:i4>5</vt:i4>
      </vt:variant>
      <vt:variant>
        <vt:lpwstr/>
      </vt:variant>
      <vt:variant>
        <vt:lpwstr>_Toc459834</vt:lpwstr>
      </vt:variant>
      <vt:variant>
        <vt:i4>2686990</vt:i4>
      </vt:variant>
      <vt:variant>
        <vt:i4>350</vt:i4>
      </vt:variant>
      <vt:variant>
        <vt:i4>0</vt:i4>
      </vt:variant>
      <vt:variant>
        <vt:i4>5</vt:i4>
      </vt:variant>
      <vt:variant>
        <vt:lpwstr/>
      </vt:variant>
      <vt:variant>
        <vt:lpwstr>_Toc459833</vt:lpwstr>
      </vt:variant>
      <vt:variant>
        <vt:i4>2621454</vt:i4>
      </vt:variant>
      <vt:variant>
        <vt:i4>344</vt:i4>
      </vt:variant>
      <vt:variant>
        <vt:i4>0</vt:i4>
      </vt:variant>
      <vt:variant>
        <vt:i4>5</vt:i4>
      </vt:variant>
      <vt:variant>
        <vt:lpwstr/>
      </vt:variant>
      <vt:variant>
        <vt:lpwstr>_Toc459832</vt:lpwstr>
      </vt:variant>
      <vt:variant>
        <vt:i4>2818062</vt:i4>
      </vt:variant>
      <vt:variant>
        <vt:i4>338</vt:i4>
      </vt:variant>
      <vt:variant>
        <vt:i4>0</vt:i4>
      </vt:variant>
      <vt:variant>
        <vt:i4>5</vt:i4>
      </vt:variant>
      <vt:variant>
        <vt:lpwstr/>
      </vt:variant>
      <vt:variant>
        <vt:lpwstr>_Toc459831</vt:lpwstr>
      </vt:variant>
      <vt:variant>
        <vt:i4>2752526</vt:i4>
      </vt:variant>
      <vt:variant>
        <vt:i4>332</vt:i4>
      </vt:variant>
      <vt:variant>
        <vt:i4>0</vt:i4>
      </vt:variant>
      <vt:variant>
        <vt:i4>5</vt:i4>
      </vt:variant>
      <vt:variant>
        <vt:lpwstr/>
      </vt:variant>
      <vt:variant>
        <vt:lpwstr>_Toc459830</vt:lpwstr>
      </vt:variant>
      <vt:variant>
        <vt:i4>2293775</vt:i4>
      </vt:variant>
      <vt:variant>
        <vt:i4>326</vt:i4>
      </vt:variant>
      <vt:variant>
        <vt:i4>0</vt:i4>
      </vt:variant>
      <vt:variant>
        <vt:i4>5</vt:i4>
      </vt:variant>
      <vt:variant>
        <vt:lpwstr/>
      </vt:variant>
      <vt:variant>
        <vt:lpwstr>_Toc459829</vt:lpwstr>
      </vt:variant>
      <vt:variant>
        <vt:i4>2228239</vt:i4>
      </vt:variant>
      <vt:variant>
        <vt:i4>320</vt:i4>
      </vt:variant>
      <vt:variant>
        <vt:i4>0</vt:i4>
      </vt:variant>
      <vt:variant>
        <vt:i4>5</vt:i4>
      </vt:variant>
      <vt:variant>
        <vt:lpwstr/>
      </vt:variant>
      <vt:variant>
        <vt:lpwstr>_Toc459828</vt:lpwstr>
      </vt:variant>
      <vt:variant>
        <vt:i4>2949135</vt:i4>
      </vt:variant>
      <vt:variant>
        <vt:i4>314</vt:i4>
      </vt:variant>
      <vt:variant>
        <vt:i4>0</vt:i4>
      </vt:variant>
      <vt:variant>
        <vt:i4>5</vt:i4>
      </vt:variant>
      <vt:variant>
        <vt:lpwstr/>
      </vt:variant>
      <vt:variant>
        <vt:lpwstr>_Toc459827</vt:lpwstr>
      </vt:variant>
      <vt:variant>
        <vt:i4>2883599</vt:i4>
      </vt:variant>
      <vt:variant>
        <vt:i4>308</vt:i4>
      </vt:variant>
      <vt:variant>
        <vt:i4>0</vt:i4>
      </vt:variant>
      <vt:variant>
        <vt:i4>5</vt:i4>
      </vt:variant>
      <vt:variant>
        <vt:lpwstr/>
      </vt:variant>
      <vt:variant>
        <vt:lpwstr>_Toc459826</vt:lpwstr>
      </vt:variant>
      <vt:variant>
        <vt:i4>3080207</vt:i4>
      </vt:variant>
      <vt:variant>
        <vt:i4>302</vt:i4>
      </vt:variant>
      <vt:variant>
        <vt:i4>0</vt:i4>
      </vt:variant>
      <vt:variant>
        <vt:i4>5</vt:i4>
      </vt:variant>
      <vt:variant>
        <vt:lpwstr/>
      </vt:variant>
      <vt:variant>
        <vt:lpwstr>_Toc459825</vt:lpwstr>
      </vt:variant>
      <vt:variant>
        <vt:i4>3014671</vt:i4>
      </vt:variant>
      <vt:variant>
        <vt:i4>296</vt:i4>
      </vt:variant>
      <vt:variant>
        <vt:i4>0</vt:i4>
      </vt:variant>
      <vt:variant>
        <vt:i4>5</vt:i4>
      </vt:variant>
      <vt:variant>
        <vt:lpwstr/>
      </vt:variant>
      <vt:variant>
        <vt:lpwstr>_Toc459824</vt:lpwstr>
      </vt:variant>
      <vt:variant>
        <vt:i4>2686991</vt:i4>
      </vt:variant>
      <vt:variant>
        <vt:i4>290</vt:i4>
      </vt:variant>
      <vt:variant>
        <vt:i4>0</vt:i4>
      </vt:variant>
      <vt:variant>
        <vt:i4>5</vt:i4>
      </vt:variant>
      <vt:variant>
        <vt:lpwstr/>
      </vt:variant>
      <vt:variant>
        <vt:lpwstr>_Toc459823</vt:lpwstr>
      </vt:variant>
      <vt:variant>
        <vt:i4>2621455</vt:i4>
      </vt:variant>
      <vt:variant>
        <vt:i4>284</vt:i4>
      </vt:variant>
      <vt:variant>
        <vt:i4>0</vt:i4>
      </vt:variant>
      <vt:variant>
        <vt:i4>5</vt:i4>
      </vt:variant>
      <vt:variant>
        <vt:lpwstr/>
      </vt:variant>
      <vt:variant>
        <vt:lpwstr>_Toc459822</vt:lpwstr>
      </vt:variant>
      <vt:variant>
        <vt:i4>2818063</vt:i4>
      </vt:variant>
      <vt:variant>
        <vt:i4>278</vt:i4>
      </vt:variant>
      <vt:variant>
        <vt:i4>0</vt:i4>
      </vt:variant>
      <vt:variant>
        <vt:i4>5</vt:i4>
      </vt:variant>
      <vt:variant>
        <vt:lpwstr/>
      </vt:variant>
      <vt:variant>
        <vt:lpwstr>_Toc459821</vt:lpwstr>
      </vt:variant>
      <vt:variant>
        <vt:i4>2752527</vt:i4>
      </vt:variant>
      <vt:variant>
        <vt:i4>272</vt:i4>
      </vt:variant>
      <vt:variant>
        <vt:i4>0</vt:i4>
      </vt:variant>
      <vt:variant>
        <vt:i4>5</vt:i4>
      </vt:variant>
      <vt:variant>
        <vt:lpwstr/>
      </vt:variant>
      <vt:variant>
        <vt:lpwstr>_Toc459820</vt:lpwstr>
      </vt:variant>
      <vt:variant>
        <vt:i4>2293772</vt:i4>
      </vt:variant>
      <vt:variant>
        <vt:i4>266</vt:i4>
      </vt:variant>
      <vt:variant>
        <vt:i4>0</vt:i4>
      </vt:variant>
      <vt:variant>
        <vt:i4>5</vt:i4>
      </vt:variant>
      <vt:variant>
        <vt:lpwstr/>
      </vt:variant>
      <vt:variant>
        <vt:lpwstr>_Toc459819</vt:lpwstr>
      </vt:variant>
      <vt:variant>
        <vt:i4>2228236</vt:i4>
      </vt:variant>
      <vt:variant>
        <vt:i4>260</vt:i4>
      </vt:variant>
      <vt:variant>
        <vt:i4>0</vt:i4>
      </vt:variant>
      <vt:variant>
        <vt:i4>5</vt:i4>
      </vt:variant>
      <vt:variant>
        <vt:lpwstr/>
      </vt:variant>
      <vt:variant>
        <vt:lpwstr>_Toc459818</vt:lpwstr>
      </vt:variant>
      <vt:variant>
        <vt:i4>2949132</vt:i4>
      </vt:variant>
      <vt:variant>
        <vt:i4>254</vt:i4>
      </vt:variant>
      <vt:variant>
        <vt:i4>0</vt:i4>
      </vt:variant>
      <vt:variant>
        <vt:i4>5</vt:i4>
      </vt:variant>
      <vt:variant>
        <vt:lpwstr/>
      </vt:variant>
      <vt:variant>
        <vt:lpwstr>_Toc459817</vt:lpwstr>
      </vt:variant>
      <vt:variant>
        <vt:i4>2883596</vt:i4>
      </vt:variant>
      <vt:variant>
        <vt:i4>248</vt:i4>
      </vt:variant>
      <vt:variant>
        <vt:i4>0</vt:i4>
      </vt:variant>
      <vt:variant>
        <vt:i4>5</vt:i4>
      </vt:variant>
      <vt:variant>
        <vt:lpwstr/>
      </vt:variant>
      <vt:variant>
        <vt:lpwstr>_Toc459816</vt:lpwstr>
      </vt:variant>
      <vt:variant>
        <vt:i4>3080204</vt:i4>
      </vt:variant>
      <vt:variant>
        <vt:i4>242</vt:i4>
      </vt:variant>
      <vt:variant>
        <vt:i4>0</vt:i4>
      </vt:variant>
      <vt:variant>
        <vt:i4>5</vt:i4>
      </vt:variant>
      <vt:variant>
        <vt:lpwstr/>
      </vt:variant>
      <vt:variant>
        <vt:lpwstr>_Toc459815</vt:lpwstr>
      </vt:variant>
      <vt:variant>
        <vt:i4>3014668</vt:i4>
      </vt:variant>
      <vt:variant>
        <vt:i4>236</vt:i4>
      </vt:variant>
      <vt:variant>
        <vt:i4>0</vt:i4>
      </vt:variant>
      <vt:variant>
        <vt:i4>5</vt:i4>
      </vt:variant>
      <vt:variant>
        <vt:lpwstr/>
      </vt:variant>
      <vt:variant>
        <vt:lpwstr>_Toc459814</vt:lpwstr>
      </vt:variant>
      <vt:variant>
        <vt:i4>2686988</vt:i4>
      </vt:variant>
      <vt:variant>
        <vt:i4>230</vt:i4>
      </vt:variant>
      <vt:variant>
        <vt:i4>0</vt:i4>
      </vt:variant>
      <vt:variant>
        <vt:i4>5</vt:i4>
      </vt:variant>
      <vt:variant>
        <vt:lpwstr/>
      </vt:variant>
      <vt:variant>
        <vt:lpwstr>_Toc459813</vt:lpwstr>
      </vt:variant>
      <vt:variant>
        <vt:i4>2621452</vt:i4>
      </vt:variant>
      <vt:variant>
        <vt:i4>224</vt:i4>
      </vt:variant>
      <vt:variant>
        <vt:i4>0</vt:i4>
      </vt:variant>
      <vt:variant>
        <vt:i4>5</vt:i4>
      </vt:variant>
      <vt:variant>
        <vt:lpwstr/>
      </vt:variant>
      <vt:variant>
        <vt:lpwstr>_Toc459812</vt:lpwstr>
      </vt:variant>
      <vt:variant>
        <vt:i4>2818060</vt:i4>
      </vt:variant>
      <vt:variant>
        <vt:i4>218</vt:i4>
      </vt:variant>
      <vt:variant>
        <vt:i4>0</vt:i4>
      </vt:variant>
      <vt:variant>
        <vt:i4>5</vt:i4>
      </vt:variant>
      <vt:variant>
        <vt:lpwstr/>
      </vt:variant>
      <vt:variant>
        <vt:lpwstr>_Toc459811</vt:lpwstr>
      </vt:variant>
      <vt:variant>
        <vt:i4>2752524</vt:i4>
      </vt:variant>
      <vt:variant>
        <vt:i4>212</vt:i4>
      </vt:variant>
      <vt:variant>
        <vt:i4>0</vt:i4>
      </vt:variant>
      <vt:variant>
        <vt:i4>5</vt:i4>
      </vt:variant>
      <vt:variant>
        <vt:lpwstr/>
      </vt:variant>
      <vt:variant>
        <vt:lpwstr>_Toc459810</vt:lpwstr>
      </vt:variant>
      <vt:variant>
        <vt:i4>2293773</vt:i4>
      </vt:variant>
      <vt:variant>
        <vt:i4>206</vt:i4>
      </vt:variant>
      <vt:variant>
        <vt:i4>0</vt:i4>
      </vt:variant>
      <vt:variant>
        <vt:i4>5</vt:i4>
      </vt:variant>
      <vt:variant>
        <vt:lpwstr/>
      </vt:variant>
      <vt:variant>
        <vt:lpwstr>_Toc459809</vt:lpwstr>
      </vt:variant>
      <vt:variant>
        <vt:i4>2228237</vt:i4>
      </vt:variant>
      <vt:variant>
        <vt:i4>200</vt:i4>
      </vt:variant>
      <vt:variant>
        <vt:i4>0</vt:i4>
      </vt:variant>
      <vt:variant>
        <vt:i4>5</vt:i4>
      </vt:variant>
      <vt:variant>
        <vt:lpwstr/>
      </vt:variant>
      <vt:variant>
        <vt:lpwstr>_Toc459808</vt:lpwstr>
      </vt:variant>
      <vt:variant>
        <vt:i4>2949133</vt:i4>
      </vt:variant>
      <vt:variant>
        <vt:i4>194</vt:i4>
      </vt:variant>
      <vt:variant>
        <vt:i4>0</vt:i4>
      </vt:variant>
      <vt:variant>
        <vt:i4>5</vt:i4>
      </vt:variant>
      <vt:variant>
        <vt:lpwstr/>
      </vt:variant>
      <vt:variant>
        <vt:lpwstr>_Toc459807</vt:lpwstr>
      </vt:variant>
      <vt:variant>
        <vt:i4>2883597</vt:i4>
      </vt:variant>
      <vt:variant>
        <vt:i4>188</vt:i4>
      </vt:variant>
      <vt:variant>
        <vt:i4>0</vt:i4>
      </vt:variant>
      <vt:variant>
        <vt:i4>5</vt:i4>
      </vt:variant>
      <vt:variant>
        <vt:lpwstr/>
      </vt:variant>
      <vt:variant>
        <vt:lpwstr>_Toc459806</vt:lpwstr>
      </vt:variant>
      <vt:variant>
        <vt:i4>3080205</vt:i4>
      </vt:variant>
      <vt:variant>
        <vt:i4>182</vt:i4>
      </vt:variant>
      <vt:variant>
        <vt:i4>0</vt:i4>
      </vt:variant>
      <vt:variant>
        <vt:i4>5</vt:i4>
      </vt:variant>
      <vt:variant>
        <vt:lpwstr/>
      </vt:variant>
      <vt:variant>
        <vt:lpwstr>_Toc459805</vt:lpwstr>
      </vt:variant>
      <vt:variant>
        <vt:i4>3014669</vt:i4>
      </vt:variant>
      <vt:variant>
        <vt:i4>176</vt:i4>
      </vt:variant>
      <vt:variant>
        <vt:i4>0</vt:i4>
      </vt:variant>
      <vt:variant>
        <vt:i4>5</vt:i4>
      </vt:variant>
      <vt:variant>
        <vt:lpwstr/>
      </vt:variant>
      <vt:variant>
        <vt:lpwstr>_Toc459804</vt:lpwstr>
      </vt:variant>
      <vt:variant>
        <vt:i4>2686989</vt:i4>
      </vt:variant>
      <vt:variant>
        <vt:i4>170</vt:i4>
      </vt:variant>
      <vt:variant>
        <vt:i4>0</vt:i4>
      </vt:variant>
      <vt:variant>
        <vt:i4>5</vt:i4>
      </vt:variant>
      <vt:variant>
        <vt:lpwstr/>
      </vt:variant>
      <vt:variant>
        <vt:lpwstr>_Toc459803</vt:lpwstr>
      </vt:variant>
      <vt:variant>
        <vt:i4>2621453</vt:i4>
      </vt:variant>
      <vt:variant>
        <vt:i4>164</vt:i4>
      </vt:variant>
      <vt:variant>
        <vt:i4>0</vt:i4>
      </vt:variant>
      <vt:variant>
        <vt:i4>5</vt:i4>
      </vt:variant>
      <vt:variant>
        <vt:lpwstr/>
      </vt:variant>
      <vt:variant>
        <vt:lpwstr>_Toc459802</vt:lpwstr>
      </vt:variant>
      <vt:variant>
        <vt:i4>2818061</vt:i4>
      </vt:variant>
      <vt:variant>
        <vt:i4>158</vt:i4>
      </vt:variant>
      <vt:variant>
        <vt:i4>0</vt:i4>
      </vt:variant>
      <vt:variant>
        <vt:i4>5</vt:i4>
      </vt:variant>
      <vt:variant>
        <vt:lpwstr/>
      </vt:variant>
      <vt:variant>
        <vt:lpwstr>_Toc459801</vt:lpwstr>
      </vt:variant>
      <vt:variant>
        <vt:i4>2752525</vt:i4>
      </vt:variant>
      <vt:variant>
        <vt:i4>152</vt:i4>
      </vt:variant>
      <vt:variant>
        <vt:i4>0</vt:i4>
      </vt:variant>
      <vt:variant>
        <vt:i4>5</vt:i4>
      </vt:variant>
      <vt:variant>
        <vt:lpwstr/>
      </vt:variant>
      <vt:variant>
        <vt:lpwstr>_Toc459800</vt:lpwstr>
      </vt:variant>
      <vt:variant>
        <vt:i4>2883588</vt:i4>
      </vt:variant>
      <vt:variant>
        <vt:i4>146</vt:i4>
      </vt:variant>
      <vt:variant>
        <vt:i4>0</vt:i4>
      </vt:variant>
      <vt:variant>
        <vt:i4>5</vt:i4>
      </vt:variant>
      <vt:variant>
        <vt:lpwstr/>
      </vt:variant>
      <vt:variant>
        <vt:lpwstr>_Toc459799</vt:lpwstr>
      </vt:variant>
      <vt:variant>
        <vt:i4>2949124</vt:i4>
      </vt:variant>
      <vt:variant>
        <vt:i4>140</vt:i4>
      </vt:variant>
      <vt:variant>
        <vt:i4>0</vt:i4>
      </vt:variant>
      <vt:variant>
        <vt:i4>5</vt:i4>
      </vt:variant>
      <vt:variant>
        <vt:lpwstr/>
      </vt:variant>
      <vt:variant>
        <vt:lpwstr>_Toc459798</vt:lpwstr>
      </vt:variant>
      <vt:variant>
        <vt:i4>2228228</vt:i4>
      </vt:variant>
      <vt:variant>
        <vt:i4>134</vt:i4>
      </vt:variant>
      <vt:variant>
        <vt:i4>0</vt:i4>
      </vt:variant>
      <vt:variant>
        <vt:i4>5</vt:i4>
      </vt:variant>
      <vt:variant>
        <vt:lpwstr/>
      </vt:variant>
      <vt:variant>
        <vt:lpwstr>_Toc459797</vt:lpwstr>
      </vt:variant>
      <vt:variant>
        <vt:i4>2293764</vt:i4>
      </vt:variant>
      <vt:variant>
        <vt:i4>128</vt:i4>
      </vt:variant>
      <vt:variant>
        <vt:i4>0</vt:i4>
      </vt:variant>
      <vt:variant>
        <vt:i4>5</vt:i4>
      </vt:variant>
      <vt:variant>
        <vt:lpwstr/>
      </vt:variant>
      <vt:variant>
        <vt:lpwstr>_Toc459796</vt:lpwstr>
      </vt:variant>
      <vt:variant>
        <vt:i4>2097156</vt:i4>
      </vt:variant>
      <vt:variant>
        <vt:i4>122</vt:i4>
      </vt:variant>
      <vt:variant>
        <vt:i4>0</vt:i4>
      </vt:variant>
      <vt:variant>
        <vt:i4>5</vt:i4>
      </vt:variant>
      <vt:variant>
        <vt:lpwstr/>
      </vt:variant>
      <vt:variant>
        <vt:lpwstr>_Toc459795</vt:lpwstr>
      </vt:variant>
      <vt:variant>
        <vt:i4>2162692</vt:i4>
      </vt:variant>
      <vt:variant>
        <vt:i4>116</vt:i4>
      </vt:variant>
      <vt:variant>
        <vt:i4>0</vt:i4>
      </vt:variant>
      <vt:variant>
        <vt:i4>5</vt:i4>
      </vt:variant>
      <vt:variant>
        <vt:lpwstr/>
      </vt:variant>
      <vt:variant>
        <vt:lpwstr>_Toc459794</vt:lpwstr>
      </vt:variant>
      <vt:variant>
        <vt:i4>2490372</vt:i4>
      </vt:variant>
      <vt:variant>
        <vt:i4>110</vt:i4>
      </vt:variant>
      <vt:variant>
        <vt:i4>0</vt:i4>
      </vt:variant>
      <vt:variant>
        <vt:i4>5</vt:i4>
      </vt:variant>
      <vt:variant>
        <vt:lpwstr/>
      </vt:variant>
      <vt:variant>
        <vt:lpwstr>_Toc459793</vt:lpwstr>
      </vt:variant>
      <vt:variant>
        <vt:i4>2555908</vt:i4>
      </vt:variant>
      <vt:variant>
        <vt:i4>104</vt:i4>
      </vt:variant>
      <vt:variant>
        <vt:i4>0</vt:i4>
      </vt:variant>
      <vt:variant>
        <vt:i4>5</vt:i4>
      </vt:variant>
      <vt:variant>
        <vt:lpwstr/>
      </vt:variant>
      <vt:variant>
        <vt:lpwstr>_Toc459792</vt:lpwstr>
      </vt:variant>
      <vt:variant>
        <vt:i4>2359300</vt:i4>
      </vt:variant>
      <vt:variant>
        <vt:i4>98</vt:i4>
      </vt:variant>
      <vt:variant>
        <vt:i4>0</vt:i4>
      </vt:variant>
      <vt:variant>
        <vt:i4>5</vt:i4>
      </vt:variant>
      <vt:variant>
        <vt:lpwstr/>
      </vt:variant>
      <vt:variant>
        <vt:lpwstr>_Toc459791</vt:lpwstr>
      </vt:variant>
      <vt:variant>
        <vt:i4>2424836</vt:i4>
      </vt:variant>
      <vt:variant>
        <vt:i4>92</vt:i4>
      </vt:variant>
      <vt:variant>
        <vt:i4>0</vt:i4>
      </vt:variant>
      <vt:variant>
        <vt:i4>5</vt:i4>
      </vt:variant>
      <vt:variant>
        <vt:lpwstr/>
      </vt:variant>
      <vt:variant>
        <vt:lpwstr>_Toc459790</vt:lpwstr>
      </vt:variant>
      <vt:variant>
        <vt:i4>2883589</vt:i4>
      </vt:variant>
      <vt:variant>
        <vt:i4>86</vt:i4>
      </vt:variant>
      <vt:variant>
        <vt:i4>0</vt:i4>
      </vt:variant>
      <vt:variant>
        <vt:i4>5</vt:i4>
      </vt:variant>
      <vt:variant>
        <vt:lpwstr/>
      </vt:variant>
      <vt:variant>
        <vt:lpwstr>_Toc459789</vt:lpwstr>
      </vt:variant>
      <vt:variant>
        <vt:i4>2949125</vt:i4>
      </vt:variant>
      <vt:variant>
        <vt:i4>80</vt:i4>
      </vt:variant>
      <vt:variant>
        <vt:i4>0</vt:i4>
      </vt:variant>
      <vt:variant>
        <vt:i4>5</vt:i4>
      </vt:variant>
      <vt:variant>
        <vt:lpwstr/>
      </vt:variant>
      <vt:variant>
        <vt:lpwstr>_Toc459788</vt:lpwstr>
      </vt:variant>
      <vt:variant>
        <vt:i4>2228229</vt:i4>
      </vt:variant>
      <vt:variant>
        <vt:i4>74</vt:i4>
      </vt:variant>
      <vt:variant>
        <vt:i4>0</vt:i4>
      </vt:variant>
      <vt:variant>
        <vt:i4>5</vt:i4>
      </vt:variant>
      <vt:variant>
        <vt:lpwstr/>
      </vt:variant>
      <vt:variant>
        <vt:lpwstr>_Toc459787</vt:lpwstr>
      </vt:variant>
      <vt:variant>
        <vt:i4>2293765</vt:i4>
      </vt:variant>
      <vt:variant>
        <vt:i4>68</vt:i4>
      </vt:variant>
      <vt:variant>
        <vt:i4>0</vt:i4>
      </vt:variant>
      <vt:variant>
        <vt:i4>5</vt:i4>
      </vt:variant>
      <vt:variant>
        <vt:lpwstr/>
      </vt:variant>
      <vt:variant>
        <vt:lpwstr>_Toc459786</vt:lpwstr>
      </vt:variant>
      <vt:variant>
        <vt:i4>2097157</vt:i4>
      </vt:variant>
      <vt:variant>
        <vt:i4>62</vt:i4>
      </vt:variant>
      <vt:variant>
        <vt:i4>0</vt:i4>
      </vt:variant>
      <vt:variant>
        <vt:i4>5</vt:i4>
      </vt:variant>
      <vt:variant>
        <vt:lpwstr/>
      </vt:variant>
      <vt:variant>
        <vt:lpwstr>_Toc459785</vt:lpwstr>
      </vt:variant>
      <vt:variant>
        <vt:i4>2162693</vt:i4>
      </vt:variant>
      <vt:variant>
        <vt:i4>56</vt:i4>
      </vt:variant>
      <vt:variant>
        <vt:i4>0</vt:i4>
      </vt:variant>
      <vt:variant>
        <vt:i4>5</vt:i4>
      </vt:variant>
      <vt:variant>
        <vt:lpwstr/>
      </vt:variant>
      <vt:variant>
        <vt:lpwstr>_Toc459784</vt:lpwstr>
      </vt:variant>
      <vt:variant>
        <vt:i4>2490373</vt:i4>
      </vt:variant>
      <vt:variant>
        <vt:i4>50</vt:i4>
      </vt:variant>
      <vt:variant>
        <vt:i4>0</vt:i4>
      </vt:variant>
      <vt:variant>
        <vt:i4>5</vt:i4>
      </vt:variant>
      <vt:variant>
        <vt:lpwstr/>
      </vt:variant>
      <vt:variant>
        <vt:lpwstr>_Toc459783</vt:lpwstr>
      </vt:variant>
      <vt:variant>
        <vt:i4>2555909</vt:i4>
      </vt:variant>
      <vt:variant>
        <vt:i4>44</vt:i4>
      </vt:variant>
      <vt:variant>
        <vt:i4>0</vt:i4>
      </vt:variant>
      <vt:variant>
        <vt:i4>5</vt:i4>
      </vt:variant>
      <vt:variant>
        <vt:lpwstr/>
      </vt:variant>
      <vt:variant>
        <vt:lpwstr>_Toc459782</vt:lpwstr>
      </vt:variant>
      <vt:variant>
        <vt:i4>2359301</vt:i4>
      </vt:variant>
      <vt:variant>
        <vt:i4>38</vt:i4>
      </vt:variant>
      <vt:variant>
        <vt:i4>0</vt:i4>
      </vt:variant>
      <vt:variant>
        <vt:i4>5</vt:i4>
      </vt:variant>
      <vt:variant>
        <vt:lpwstr/>
      </vt:variant>
      <vt:variant>
        <vt:lpwstr>_Toc459781</vt:lpwstr>
      </vt:variant>
      <vt:variant>
        <vt:i4>2424837</vt:i4>
      </vt:variant>
      <vt:variant>
        <vt:i4>32</vt:i4>
      </vt:variant>
      <vt:variant>
        <vt:i4>0</vt:i4>
      </vt:variant>
      <vt:variant>
        <vt:i4>5</vt:i4>
      </vt:variant>
      <vt:variant>
        <vt:lpwstr/>
      </vt:variant>
      <vt:variant>
        <vt:lpwstr>_Toc459780</vt:lpwstr>
      </vt:variant>
      <vt:variant>
        <vt:i4>2883594</vt:i4>
      </vt:variant>
      <vt:variant>
        <vt:i4>26</vt:i4>
      </vt:variant>
      <vt:variant>
        <vt:i4>0</vt:i4>
      </vt:variant>
      <vt:variant>
        <vt:i4>5</vt:i4>
      </vt:variant>
      <vt:variant>
        <vt:lpwstr/>
      </vt:variant>
      <vt:variant>
        <vt:lpwstr>_Toc459779</vt:lpwstr>
      </vt:variant>
      <vt:variant>
        <vt:i4>2949130</vt:i4>
      </vt:variant>
      <vt:variant>
        <vt:i4>20</vt:i4>
      </vt:variant>
      <vt:variant>
        <vt:i4>0</vt:i4>
      </vt:variant>
      <vt:variant>
        <vt:i4>5</vt:i4>
      </vt:variant>
      <vt:variant>
        <vt:lpwstr/>
      </vt:variant>
      <vt:variant>
        <vt:lpwstr>_Toc459778</vt:lpwstr>
      </vt:variant>
      <vt:variant>
        <vt:i4>2228234</vt:i4>
      </vt:variant>
      <vt:variant>
        <vt:i4>14</vt:i4>
      </vt:variant>
      <vt:variant>
        <vt:i4>0</vt:i4>
      </vt:variant>
      <vt:variant>
        <vt:i4>5</vt:i4>
      </vt:variant>
      <vt:variant>
        <vt:lpwstr/>
      </vt:variant>
      <vt:variant>
        <vt:lpwstr>_Toc459777</vt:lpwstr>
      </vt:variant>
      <vt:variant>
        <vt:i4>2293770</vt:i4>
      </vt:variant>
      <vt:variant>
        <vt:i4>8</vt:i4>
      </vt:variant>
      <vt:variant>
        <vt:i4>0</vt:i4>
      </vt:variant>
      <vt:variant>
        <vt:i4>5</vt:i4>
      </vt:variant>
      <vt:variant>
        <vt:lpwstr/>
      </vt:variant>
      <vt:variant>
        <vt:lpwstr>_Toc459776</vt:lpwstr>
      </vt:variant>
      <vt:variant>
        <vt:i4>2097162</vt:i4>
      </vt:variant>
      <vt:variant>
        <vt:i4>2</vt:i4>
      </vt:variant>
      <vt:variant>
        <vt:i4>0</vt:i4>
      </vt:variant>
      <vt:variant>
        <vt:i4>5</vt:i4>
      </vt:variant>
      <vt:variant>
        <vt:lpwstr/>
      </vt:variant>
      <vt:variant>
        <vt:lpwstr>_Toc459775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V</dc:creator>
  <cp:keywords/>
  <dc:description/>
  <cp:lastModifiedBy>Vincent Meyer_zu_Wickern</cp:lastModifiedBy>
  <cp:revision>18</cp:revision>
  <cp:lastPrinted>2019-02-07T18:31:00Z</cp:lastPrinted>
  <dcterms:created xsi:type="dcterms:W3CDTF">2019-02-07T21:44:00Z</dcterms:created>
  <dcterms:modified xsi:type="dcterms:W3CDTF">2019-02-08T16:59:00Z</dcterms:modified>
</cp:coreProperties>
</file>